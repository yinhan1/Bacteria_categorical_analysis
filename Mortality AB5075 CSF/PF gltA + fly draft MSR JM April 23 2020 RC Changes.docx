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88F" w14:textId="3899DC20" w:rsidR="00B8046C" w:rsidRPr="00CC5823" w:rsidRDefault="00962E70">
      <w:pPr>
        <w:pStyle w:val="NormalWeb"/>
        <w:spacing w:before="0" w:beforeAutospacing="0" w:after="0" w:afterAutospacing="0" w:line="360" w:lineRule="auto"/>
        <w:jc w:val="center"/>
        <w:rPr>
          <w:rFonts w:ascii="Helvetica" w:hAnsi="Helvetica"/>
          <w:b/>
        </w:rPr>
        <w:pPrChange w:id="0" w:author="Bonomo, Robert A. (VHACLE)" w:date="2020-04-19T21:11:00Z">
          <w:pPr>
            <w:pStyle w:val="NormalWeb"/>
            <w:spacing w:before="0" w:beforeAutospacing="0" w:after="0" w:afterAutospacing="0" w:line="360" w:lineRule="auto"/>
            <w:jc w:val="both"/>
          </w:pPr>
        </w:pPrChange>
      </w:pPr>
      <w:ins w:id="1" w:author="Bonomo, Robert A. (VHACLE)" w:date="2020-04-19T21:10:00Z">
        <w:r>
          <w:rPr>
            <w:rFonts w:ascii="Helvetica" w:hAnsi="Helvetica"/>
            <w:b/>
            <w:color w:val="000000" w:themeColor="text1"/>
          </w:rPr>
          <w:t xml:space="preserve">The effect of </w:t>
        </w:r>
      </w:ins>
      <w:del w:id="2" w:author="Bonomo, Robert A. (VHACLE)" w:date="2020-04-19T21:12:00Z">
        <w:r w:rsidR="00B8046C" w:rsidRPr="00CC5823" w:rsidDel="00962E70">
          <w:rPr>
            <w:rFonts w:ascii="Helvetica" w:hAnsi="Helvetica"/>
            <w:b/>
            <w:color w:val="000000" w:themeColor="text1"/>
          </w:rPr>
          <w:delText xml:space="preserve">Pleural </w:delText>
        </w:r>
      </w:del>
      <w:ins w:id="3" w:author="Bonomo, Robert A. (VHACLE)" w:date="2020-04-19T21:12:00Z">
        <w:r>
          <w:rPr>
            <w:rFonts w:ascii="Helvetica" w:hAnsi="Helvetica"/>
            <w:b/>
            <w:color w:val="000000" w:themeColor="text1"/>
          </w:rPr>
          <w:t>p</w:t>
        </w:r>
        <w:r w:rsidRPr="00CC5823">
          <w:rPr>
            <w:rFonts w:ascii="Helvetica" w:hAnsi="Helvetica"/>
            <w:b/>
            <w:color w:val="000000" w:themeColor="text1"/>
          </w:rPr>
          <w:t xml:space="preserve">leural </w:t>
        </w:r>
      </w:ins>
      <w:r w:rsidR="00B8046C" w:rsidRPr="00CC5823">
        <w:rPr>
          <w:rFonts w:ascii="Helvetica" w:hAnsi="Helvetica"/>
          <w:b/>
          <w:color w:val="000000" w:themeColor="text1"/>
        </w:rPr>
        <w:t xml:space="preserve">fluid </w:t>
      </w:r>
      <w:del w:id="4" w:author="Bonomo, Robert A. (VHACLE)" w:date="2020-04-19T21:10:00Z">
        <w:r w:rsidR="00B8046C" w:rsidRPr="00CC5823" w:rsidDel="00962E70">
          <w:rPr>
            <w:rFonts w:ascii="Helvetica" w:hAnsi="Helvetica"/>
            <w:b/>
            <w:color w:val="000000" w:themeColor="text1"/>
          </w:rPr>
          <w:delText xml:space="preserve">effect </w:delText>
        </w:r>
      </w:del>
      <w:r w:rsidR="00B8046C" w:rsidRPr="00CC5823">
        <w:rPr>
          <w:rFonts w:ascii="Helvetica" w:hAnsi="Helvetica"/>
          <w:b/>
          <w:color w:val="000000" w:themeColor="text1"/>
        </w:rPr>
        <w:t>on</w:t>
      </w:r>
      <w:r w:rsidR="00B8046C" w:rsidRPr="00CC5823">
        <w:rPr>
          <w:rFonts w:ascii="Helvetica" w:hAnsi="Helvetica"/>
          <w:b/>
        </w:rPr>
        <w:t xml:space="preserve"> </w:t>
      </w:r>
      <w:r w:rsidR="00CC5823" w:rsidRPr="00CC5823">
        <w:rPr>
          <w:rFonts w:ascii="Helvetica" w:eastAsia="Helvetica" w:hAnsi="Helvetica"/>
          <w:b/>
          <w:iCs/>
        </w:rPr>
        <w:t xml:space="preserve">citrate synthase expression </w:t>
      </w:r>
      <w:del w:id="5" w:author="Bonomo, Robert A. (VHACLE)" w:date="2020-04-19T21:10:00Z">
        <w:r w:rsidR="00CC5823" w:rsidRPr="00CC5823" w:rsidDel="00962E70">
          <w:rPr>
            <w:rFonts w:ascii="Helvetica" w:eastAsia="Helvetica" w:hAnsi="Helvetica"/>
            <w:b/>
            <w:iCs/>
          </w:rPr>
          <w:delText>could be</w:delText>
        </w:r>
      </w:del>
      <w:ins w:id="6" w:author="Bonomo, Robert A. (VHACLE)" w:date="2020-04-19T21:12:00Z">
        <w:r>
          <w:rPr>
            <w:rFonts w:ascii="Helvetica" w:eastAsia="Helvetica" w:hAnsi="Helvetica"/>
            <w:b/>
            <w:iCs/>
          </w:rPr>
          <w:t xml:space="preserve"> </w:t>
        </w:r>
      </w:ins>
      <w:ins w:id="7" w:author="Bonomo, Robert A. (VHACLE)" w:date="2020-04-19T21:10:00Z">
        <w:r>
          <w:rPr>
            <w:rFonts w:ascii="Helvetica" w:eastAsia="Helvetica" w:hAnsi="Helvetica"/>
            <w:b/>
            <w:iCs/>
          </w:rPr>
          <w:t>and the</w:t>
        </w:r>
      </w:ins>
      <w:r w:rsidR="00CC5823" w:rsidRPr="00CC5823">
        <w:rPr>
          <w:rFonts w:ascii="Helvetica" w:eastAsia="Helvetica" w:hAnsi="Helvetica"/>
          <w:b/>
          <w:iCs/>
        </w:rPr>
        <w:t xml:space="preserve"> link with </w:t>
      </w:r>
      <w:del w:id="8" w:author="Bonomo, Robert A. (VHACLE)" w:date="2020-04-19T21:12:00Z">
        <w:r w:rsidR="00B8046C" w:rsidRPr="00CC5823" w:rsidDel="00962E70">
          <w:rPr>
            <w:rFonts w:ascii="Helvetica" w:hAnsi="Helvetica"/>
            <w:b/>
          </w:rPr>
          <w:delText xml:space="preserve">in </w:delText>
        </w:r>
      </w:del>
      <w:r w:rsidR="00B8046C" w:rsidRPr="00CC5823">
        <w:rPr>
          <w:rFonts w:ascii="Helvetica" w:hAnsi="Helvetica"/>
          <w:b/>
          <w:i/>
          <w:iCs/>
        </w:rPr>
        <w:t xml:space="preserve">A. </w:t>
      </w:r>
      <w:proofErr w:type="spellStart"/>
      <w:r w:rsidR="00B8046C" w:rsidRPr="00CC5823">
        <w:rPr>
          <w:rFonts w:ascii="Helvetica" w:hAnsi="Helvetica"/>
          <w:b/>
          <w:i/>
          <w:iCs/>
        </w:rPr>
        <w:t>baumannii</w:t>
      </w:r>
      <w:proofErr w:type="spellEnd"/>
      <w:r w:rsidR="00B8046C" w:rsidRPr="00CC5823">
        <w:rPr>
          <w:rFonts w:ascii="Helvetica" w:hAnsi="Helvetica"/>
          <w:b/>
        </w:rPr>
        <w:t xml:space="preserve"> survival</w:t>
      </w:r>
    </w:p>
    <w:p w14:paraId="7A92AB89" w14:textId="77777777" w:rsidR="00962E70" w:rsidDel="001402A7" w:rsidRDefault="00962E70" w:rsidP="00962E70">
      <w:pPr>
        <w:spacing w:line="360" w:lineRule="auto"/>
        <w:jc w:val="center"/>
        <w:rPr>
          <w:ins w:id="9" w:author="Bonomo, Robert A. (VHACLE)" w:date="2020-04-19T21:11:00Z"/>
          <w:del w:id="10" w:author="Ramirez, Maria Soledad" w:date="2020-04-19T18:57:00Z"/>
          <w:rFonts w:ascii="Helvetica" w:hAnsi="Helvetica"/>
        </w:rPr>
      </w:pPr>
    </w:p>
    <w:p w14:paraId="0A0564DB" w14:textId="77777777" w:rsidR="00962E70" w:rsidRDefault="00962E70">
      <w:pPr>
        <w:spacing w:line="360" w:lineRule="auto"/>
        <w:rPr>
          <w:ins w:id="11" w:author="Bonomo, Robert A. (VHACLE)" w:date="2020-04-19T21:11:00Z"/>
          <w:rFonts w:ascii="Helvetica" w:hAnsi="Helvetica"/>
        </w:rPr>
        <w:pPrChange w:id="12" w:author="Ramirez, Maria Soledad" w:date="2020-04-19T18:57:00Z">
          <w:pPr>
            <w:spacing w:line="360" w:lineRule="auto"/>
            <w:jc w:val="center"/>
          </w:pPr>
        </w:pPrChange>
      </w:pPr>
    </w:p>
    <w:p w14:paraId="287D197B" w14:textId="67CBA1A7" w:rsidR="007745A2" w:rsidRPr="002776E4" w:rsidRDefault="007745A2">
      <w:pPr>
        <w:spacing w:line="360" w:lineRule="auto"/>
        <w:jc w:val="center"/>
        <w:rPr>
          <w:rFonts w:ascii="Helvetica" w:hAnsi="Helvetica"/>
        </w:rPr>
        <w:pPrChange w:id="13" w:author="Bonomo, Robert A. (VHACLE)" w:date="2020-04-19T21:11:00Z">
          <w:pPr>
            <w:spacing w:line="360" w:lineRule="auto"/>
            <w:jc w:val="both"/>
          </w:pPr>
        </w:pPrChange>
      </w:pPr>
      <w:r w:rsidRPr="002776E4">
        <w:rPr>
          <w:rFonts w:ascii="Helvetica" w:hAnsi="Helvetica"/>
        </w:rPr>
        <w:t>Jasmine</w:t>
      </w:r>
      <w:r w:rsidRPr="002776E4" w:rsidDel="009F0677">
        <w:rPr>
          <w:rFonts w:ascii="Helvetica" w:hAnsi="Helvetica"/>
          <w:b/>
        </w:rPr>
        <w:t xml:space="preserve"> </w:t>
      </w:r>
      <w:r w:rsidRPr="002776E4">
        <w:rPr>
          <w:rFonts w:ascii="Helvetica" w:hAnsi="Helvetica"/>
        </w:rPr>
        <w:t>Martinez</w:t>
      </w:r>
      <w:r w:rsidRPr="002776E4">
        <w:rPr>
          <w:rFonts w:ascii="Helvetica" w:hAnsi="Helvetica"/>
          <w:vertAlign w:val="superscript"/>
        </w:rPr>
        <w:t>1</w:t>
      </w:r>
      <w:r w:rsidRPr="002776E4">
        <w:rPr>
          <w:rFonts w:ascii="Helvetica" w:hAnsi="Helvetica"/>
        </w:rPr>
        <w:t xml:space="preserve">, </w:t>
      </w:r>
      <w:r w:rsidR="005E71DA" w:rsidRPr="00554F29">
        <w:rPr>
          <w:rFonts w:ascii="Helvetica" w:hAnsi="Helvetica"/>
        </w:rPr>
        <w:t>Robert Courville</w:t>
      </w:r>
      <w:r w:rsidR="005E71DA" w:rsidRPr="00554F29">
        <w:rPr>
          <w:rFonts w:ascii="Helvetica" w:hAnsi="Helvetica"/>
          <w:vertAlign w:val="superscript"/>
        </w:rPr>
        <w:t>1</w:t>
      </w:r>
      <w:r w:rsidR="00554F29" w:rsidRPr="002776E4">
        <w:rPr>
          <w:rFonts w:ascii="Helvetica" w:hAnsi="Helvetica"/>
        </w:rPr>
        <w:t>,</w:t>
      </w:r>
      <w:r w:rsidR="005E71DA" w:rsidRPr="00554F29">
        <w:rPr>
          <w:rFonts w:ascii="Helvetica" w:hAnsi="Helvetica"/>
          <w:vertAlign w:val="superscript"/>
        </w:rPr>
        <w:t xml:space="preserve"> </w:t>
      </w:r>
      <w:r w:rsidR="00554F29" w:rsidRPr="00E64C3E">
        <w:rPr>
          <w:rFonts w:ascii="Helvetica" w:hAnsi="Helvetica"/>
        </w:rPr>
        <w:t>Parvin</w:t>
      </w:r>
      <w:r w:rsidR="00554F29" w:rsidRPr="00DC532D">
        <w:rPr>
          <w:rFonts w:ascii="Helvetica" w:hAnsi="Helvetica"/>
        </w:rPr>
        <w:t xml:space="preserve"> Sha</w:t>
      </w:r>
      <w:r w:rsidR="00554F29">
        <w:rPr>
          <w:rFonts w:ascii="Helvetica" w:hAnsi="Helvetica"/>
        </w:rPr>
        <w:t>h</w:t>
      </w:r>
      <w:r w:rsidR="00554F29" w:rsidRPr="00DC532D">
        <w:rPr>
          <w:rFonts w:ascii="Helvetica" w:hAnsi="Helvetica"/>
        </w:rPr>
        <w:t>restani</w:t>
      </w:r>
      <w:r w:rsidR="00554F29" w:rsidRPr="00DC532D">
        <w:rPr>
          <w:rFonts w:ascii="Helvetica" w:hAnsi="Helvetica"/>
          <w:vertAlign w:val="superscript"/>
        </w:rPr>
        <w:t>1</w:t>
      </w:r>
      <w:r w:rsidR="00554F29">
        <w:rPr>
          <w:rFonts w:ascii="Helvetica" w:hAnsi="Helvetica"/>
          <w:vertAlign w:val="superscript"/>
        </w:rPr>
        <w:softHyphen/>
      </w:r>
      <w:r w:rsidR="00554F29">
        <w:rPr>
          <w:rFonts w:ascii="Helvetica" w:hAnsi="Helvetica"/>
          <w:vertAlign w:val="superscript"/>
        </w:rPr>
        <w:softHyphen/>
      </w:r>
      <w:r w:rsidR="00554F29">
        <w:rPr>
          <w:rFonts w:ascii="Helvetica" w:hAnsi="Helvetica"/>
        </w:rPr>
        <w:t xml:space="preserve">, </w:t>
      </w:r>
      <w:r w:rsidRPr="002776E4">
        <w:rPr>
          <w:rFonts w:ascii="Helvetica" w:hAnsi="Helvetica"/>
        </w:rPr>
        <w:t>Robert A. Bonomo</w:t>
      </w:r>
      <w:r w:rsidRPr="002776E4">
        <w:rPr>
          <w:rFonts w:ascii="Helvetica" w:hAnsi="Helvetica"/>
          <w:vertAlign w:val="superscript"/>
        </w:rPr>
        <w:t>2,3,4</w:t>
      </w:r>
      <w:r w:rsidRPr="002776E4">
        <w:rPr>
          <w:rFonts w:ascii="Helvetica" w:hAnsi="Helvetica"/>
        </w:rPr>
        <w:t>, Rodrigo Sieira</w:t>
      </w:r>
      <w:r w:rsidRPr="002776E4">
        <w:rPr>
          <w:rFonts w:ascii="Helvetica" w:hAnsi="Helvetica"/>
          <w:vertAlign w:val="superscript"/>
        </w:rPr>
        <w:t>5</w:t>
      </w:r>
      <w:r w:rsidRPr="002776E4">
        <w:rPr>
          <w:rFonts w:ascii="Helvetica" w:hAnsi="Helvetica"/>
        </w:rPr>
        <w:t>, Maria Soledad Ramirez</w:t>
      </w:r>
      <w:r w:rsidRPr="002776E4">
        <w:rPr>
          <w:rFonts w:ascii="Helvetica" w:hAnsi="Helvetica"/>
          <w:vertAlign w:val="superscript"/>
        </w:rPr>
        <w:t>1*</w:t>
      </w:r>
      <w:r w:rsidRPr="002776E4">
        <w:rPr>
          <w:rFonts w:ascii="Helvetica" w:hAnsi="Helvetica"/>
        </w:rPr>
        <w:t>.</w:t>
      </w:r>
    </w:p>
    <w:p w14:paraId="62474FE2" w14:textId="77777777" w:rsidR="007745A2" w:rsidRPr="002776E4" w:rsidRDefault="007745A2">
      <w:pPr>
        <w:spacing w:line="360" w:lineRule="auto"/>
        <w:jc w:val="center"/>
        <w:rPr>
          <w:rFonts w:ascii="Helvetica" w:hAnsi="Helvetica"/>
        </w:rPr>
        <w:pPrChange w:id="14" w:author="Bonomo, Robert A. (VHACLE)" w:date="2020-04-19T21:11:00Z">
          <w:pPr>
            <w:spacing w:line="360" w:lineRule="auto"/>
            <w:jc w:val="both"/>
          </w:pPr>
        </w:pPrChange>
      </w:pPr>
    </w:p>
    <w:p w14:paraId="2F067B3B" w14:textId="77777777" w:rsidR="00962E70" w:rsidRDefault="00962E70" w:rsidP="00962E70">
      <w:pPr>
        <w:spacing w:line="360" w:lineRule="auto"/>
        <w:jc w:val="center"/>
        <w:rPr>
          <w:ins w:id="15" w:author="Bonomo, Robert A. (VHACLE)" w:date="2020-04-19T21:11:00Z"/>
          <w:rFonts w:ascii="Helvetica" w:hAnsi="Helvetica"/>
          <w:vertAlign w:val="superscript"/>
        </w:rPr>
      </w:pPr>
    </w:p>
    <w:p w14:paraId="64D086E3" w14:textId="0BFAC93A" w:rsidR="007745A2" w:rsidRPr="0005204A" w:rsidDel="001402A7" w:rsidRDefault="007745A2">
      <w:pPr>
        <w:spacing w:line="360" w:lineRule="auto"/>
        <w:jc w:val="center"/>
        <w:rPr>
          <w:del w:id="16" w:author="Ramirez, Maria Soledad" w:date="2020-04-19T18:57:00Z"/>
          <w:rFonts w:ascii="Helvetica" w:hAnsi="Helvetica"/>
          <w:i/>
          <w:iCs/>
        </w:rPr>
        <w:pPrChange w:id="17" w:author="Bonomo, Robert A. (VHACLE)" w:date="2020-04-19T21:11:00Z">
          <w:pPr>
            <w:spacing w:line="360" w:lineRule="auto"/>
            <w:jc w:val="both"/>
          </w:pPr>
        </w:pPrChange>
      </w:pPr>
      <w:r w:rsidRPr="007B7A7E">
        <w:rPr>
          <w:rFonts w:ascii="Helvetica" w:hAnsi="Helvetica"/>
          <w:vertAlign w:val="superscript"/>
        </w:rPr>
        <w:t>1</w:t>
      </w:r>
      <w:r w:rsidRPr="007B7A7E">
        <w:rPr>
          <w:rFonts w:ascii="Helvetica" w:hAnsi="Helvetica"/>
        </w:rPr>
        <w:t xml:space="preserve">Center for Applied Biotechnology Studies, Department of Biological Science, College of Natural Sciences and Mathematics, California State University Fullerton, Fullerton, California, USA, </w:t>
      </w:r>
      <w:r w:rsidR="001C0AD9">
        <w:rPr>
          <w:rFonts w:ascii="Helvetica" w:hAnsi="Helvetica"/>
          <w:iCs/>
          <w:vertAlign w:val="superscript"/>
        </w:rPr>
        <w:t>2</w:t>
      </w:r>
      <w:r w:rsidRPr="007B7A7E">
        <w:rPr>
          <w:rFonts w:ascii="Helvetica" w:hAnsi="Helvetica"/>
        </w:rPr>
        <w:t xml:space="preserve">Medical Service and GRECC, Louis Stokes Cleveland Department of Veterans Affairs Medical Center, Cleveland, Ohio, USA, </w:t>
      </w:r>
      <w:r w:rsidR="001C0AD9">
        <w:rPr>
          <w:rFonts w:ascii="Helvetica" w:hAnsi="Helvetica"/>
          <w:vertAlign w:val="superscript"/>
        </w:rPr>
        <w:t>3</w:t>
      </w:r>
      <w:r w:rsidRPr="007B7A7E">
        <w:rPr>
          <w:rFonts w:ascii="Helvetica" w:hAnsi="Helvetica"/>
        </w:rPr>
        <w:t xml:space="preserve">Departments of Medicine, Pharmacology, Molecular Biology and Microbiology, Biochemistry, Proteomics and Bioinformatics, Case Western Reserve University School of Medicine, Cleveland, Ohio, USA, </w:t>
      </w:r>
      <w:r w:rsidR="001C0AD9">
        <w:rPr>
          <w:rFonts w:ascii="Helvetica" w:hAnsi="Helvetica"/>
          <w:vertAlign w:val="superscript"/>
        </w:rPr>
        <w:t>4</w:t>
      </w:r>
      <w:r w:rsidRPr="007B7A7E">
        <w:rPr>
          <w:rFonts w:ascii="Helvetica" w:hAnsi="Helvetica"/>
        </w:rPr>
        <w:t xml:space="preserve">CWRU-Cleveland VAMC Center for Antimicrobial Resistance and Epidemiology (Case VA CARES), Cleveland, Ohio, USA, </w:t>
      </w:r>
      <w:r w:rsidR="001C0AD9">
        <w:rPr>
          <w:rFonts w:ascii="Helvetica" w:hAnsi="Helvetica"/>
          <w:vertAlign w:val="superscript"/>
        </w:rPr>
        <w:t>5</w:t>
      </w:r>
      <w:r w:rsidRPr="007B7A7E">
        <w:rPr>
          <w:rFonts w:ascii="Helvetica" w:hAnsi="Helvetica"/>
        </w:rPr>
        <w:t>Fundación Instituto Leloir – IIBBA CONICET, Buenos Aires, Argentina.</w:t>
      </w:r>
    </w:p>
    <w:p w14:paraId="2ED3A0FC" w14:textId="77777777" w:rsidR="007745A2" w:rsidRPr="000D6449" w:rsidRDefault="007745A2">
      <w:pPr>
        <w:spacing w:line="360" w:lineRule="auto"/>
        <w:jc w:val="center"/>
        <w:rPr>
          <w:rFonts w:ascii="Helvetica" w:hAnsi="Helvetica" w:cs="Helvetica"/>
        </w:rPr>
        <w:pPrChange w:id="18" w:author="Ramirez, Maria Soledad" w:date="2020-04-19T18:57:00Z">
          <w:pPr>
            <w:spacing w:line="360" w:lineRule="auto"/>
          </w:pPr>
        </w:pPrChange>
      </w:pPr>
    </w:p>
    <w:p w14:paraId="222765FF" w14:textId="77777777" w:rsidR="00962E70" w:rsidRDefault="00962E70">
      <w:pPr>
        <w:spacing w:line="360" w:lineRule="auto"/>
        <w:rPr>
          <w:ins w:id="19" w:author="Bonomo, Robert A. (VHACLE)" w:date="2020-04-19T21:11:00Z"/>
          <w:rFonts w:ascii="Helvetica" w:hAnsi="Helvetica" w:cs="Helvetica"/>
          <w:b/>
          <w:bCs/>
        </w:rPr>
        <w:pPrChange w:id="20" w:author="Ramirez, Maria Soledad" w:date="2020-04-19T18:57:00Z">
          <w:pPr>
            <w:spacing w:line="360" w:lineRule="auto"/>
            <w:jc w:val="center"/>
          </w:pPr>
        </w:pPrChange>
      </w:pPr>
    </w:p>
    <w:p w14:paraId="07D3BA51" w14:textId="1E083E82" w:rsidR="007745A2" w:rsidRPr="000D6449" w:rsidRDefault="007745A2" w:rsidP="001402A7">
      <w:pPr>
        <w:spacing w:line="360" w:lineRule="auto"/>
        <w:rPr>
          <w:rFonts w:ascii="Helvetica" w:hAnsi="Helvetica" w:cs="Helvetica"/>
          <w:bCs/>
        </w:rPr>
      </w:pPr>
      <w:r w:rsidRPr="000D6449">
        <w:rPr>
          <w:rFonts w:ascii="Helvetica" w:hAnsi="Helvetica" w:cs="Helvetica"/>
          <w:b/>
          <w:bCs/>
        </w:rPr>
        <w:t>Running Title:</w:t>
      </w:r>
      <w:ins w:id="21" w:author="Ramirez, Maria Soledad" w:date="2020-04-19T18:58:00Z">
        <w:r w:rsidR="002D2646">
          <w:rPr>
            <w:rFonts w:ascii="Helvetica" w:hAnsi="Helvetica" w:cs="Helvetica"/>
            <w:b/>
            <w:bCs/>
          </w:rPr>
          <w:t xml:space="preserve"> </w:t>
        </w:r>
      </w:ins>
      <w:ins w:id="22" w:author="Ramirez, Maria Soledad" w:date="2020-04-19T19:05:00Z">
        <w:r w:rsidR="002D2646">
          <w:rPr>
            <w:rFonts w:ascii="Helvetica" w:hAnsi="Helvetica" w:cs="Helvetica"/>
          </w:rPr>
          <w:t xml:space="preserve">PF dictates </w:t>
        </w:r>
        <w:proofErr w:type="spellStart"/>
        <w:r w:rsidR="002D2646" w:rsidRPr="002D2646">
          <w:rPr>
            <w:rFonts w:ascii="Helvetica" w:hAnsi="Helvetica" w:cs="Helvetica"/>
            <w:i/>
            <w:iCs/>
            <w:rPrChange w:id="23" w:author="Ramirez, Maria Soledad" w:date="2020-04-19T19:06:00Z">
              <w:rPr>
                <w:rFonts w:ascii="Helvetica" w:hAnsi="Helvetica" w:cs="Helvetica"/>
              </w:rPr>
            </w:rPrChange>
          </w:rPr>
          <w:t>gltA</w:t>
        </w:r>
        <w:proofErr w:type="spellEnd"/>
        <w:r w:rsidR="002D2646">
          <w:rPr>
            <w:rFonts w:ascii="Helvetica" w:hAnsi="Helvetica" w:cs="Helvetica"/>
          </w:rPr>
          <w:t xml:space="preserve"> expression</w:t>
        </w:r>
      </w:ins>
      <w:ins w:id="24" w:author="Ramirez, Maria Soledad" w:date="2020-04-19T19:06:00Z">
        <w:r w:rsidR="002D2646">
          <w:rPr>
            <w:rFonts w:ascii="Helvetica" w:hAnsi="Helvetica" w:cs="Helvetica"/>
          </w:rPr>
          <w:t xml:space="preserve"> for survival in </w:t>
        </w:r>
        <w:r w:rsidR="002D2646" w:rsidRPr="002D2646">
          <w:rPr>
            <w:rFonts w:ascii="Helvetica" w:hAnsi="Helvetica" w:cs="Helvetica"/>
            <w:i/>
            <w:iCs/>
            <w:rPrChange w:id="25" w:author="Ramirez, Maria Soledad" w:date="2020-04-19T19:06:00Z">
              <w:rPr>
                <w:rFonts w:ascii="Helvetica" w:hAnsi="Helvetica" w:cs="Helvetica"/>
              </w:rPr>
            </w:rPrChange>
          </w:rPr>
          <w:t xml:space="preserve">A. </w:t>
        </w:r>
        <w:proofErr w:type="spellStart"/>
        <w:r w:rsidR="002D2646" w:rsidRPr="002D2646">
          <w:rPr>
            <w:rFonts w:ascii="Helvetica" w:hAnsi="Helvetica" w:cs="Helvetica"/>
            <w:i/>
            <w:iCs/>
            <w:rPrChange w:id="26" w:author="Ramirez, Maria Soledad" w:date="2020-04-19T19:06:00Z">
              <w:rPr>
                <w:rFonts w:ascii="Helvetica" w:hAnsi="Helvetica" w:cs="Helvetica"/>
              </w:rPr>
            </w:rPrChange>
          </w:rPr>
          <w:t>baumannii</w:t>
        </w:r>
      </w:ins>
      <w:proofErr w:type="spellEnd"/>
    </w:p>
    <w:p w14:paraId="609F75F0" w14:textId="0F3C3528" w:rsidR="007745A2" w:rsidRPr="000D6449" w:rsidRDefault="007745A2">
      <w:pPr>
        <w:spacing w:line="360" w:lineRule="auto"/>
        <w:rPr>
          <w:rFonts w:ascii="Helvetica" w:hAnsi="Helvetica" w:cs="Helvetica"/>
        </w:rPr>
        <w:pPrChange w:id="27" w:author="Ramirez, Maria Soledad" w:date="2020-04-19T18:57:00Z">
          <w:pPr>
            <w:spacing w:line="360" w:lineRule="auto"/>
            <w:jc w:val="both"/>
          </w:pPr>
        </w:pPrChange>
      </w:pPr>
      <w:r w:rsidRPr="000D6449">
        <w:rPr>
          <w:rFonts w:ascii="Helvetica" w:hAnsi="Helvetica" w:cs="Helvetica"/>
          <w:b/>
          <w:bCs/>
        </w:rPr>
        <w:t>Keywords:</w:t>
      </w:r>
      <w:r w:rsidRPr="000D6449">
        <w:rPr>
          <w:rFonts w:ascii="Helvetica" w:hAnsi="Helvetica" w:cs="Helvetica"/>
        </w:rPr>
        <w:t xml:space="preserve"> </w:t>
      </w:r>
      <w:r w:rsidRPr="000D6449">
        <w:rPr>
          <w:rFonts w:ascii="Helvetica" w:hAnsi="Helvetica" w:cs="Helvetica"/>
          <w:i/>
          <w:iCs/>
        </w:rPr>
        <w:t>Acinetobacter baumannii</w:t>
      </w:r>
      <w:r w:rsidRPr="000D6449">
        <w:rPr>
          <w:rFonts w:ascii="Helvetica" w:hAnsi="Helvetica" w:cs="Helvetica"/>
        </w:rPr>
        <w:t xml:space="preserve">, </w:t>
      </w:r>
      <w:r>
        <w:rPr>
          <w:rFonts w:ascii="Helvetica" w:hAnsi="Helvetica" w:cs="Helvetica"/>
        </w:rPr>
        <w:t xml:space="preserve">human pleural fluid, </w:t>
      </w:r>
      <w:del w:id="28" w:author="Ramirez, Maria Soledad" w:date="2020-04-19T18:59:00Z">
        <w:r w:rsidRPr="000D6449" w:rsidDel="002D2646">
          <w:rPr>
            <w:rFonts w:ascii="Helvetica" w:hAnsi="Helvetica" w:cs="Helvetica"/>
          </w:rPr>
          <w:delText xml:space="preserve">serum albumin, </w:delText>
        </w:r>
      </w:del>
      <w:r w:rsidRPr="000D6449">
        <w:rPr>
          <w:rFonts w:ascii="Helvetica" w:hAnsi="Helvetica" w:cs="Helvetica"/>
        </w:rPr>
        <w:t>survival, metabolism, transcriptomic analysis</w:t>
      </w:r>
      <w:ins w:id="29" w:author="Ramirez, Maria Soledad" w:date="2020-04-19T18:59:00Z">
        <w:r w:rsidR="002D2646">
          <w:rPr>
            <w:rFonts w:ascii="Helvetica" w:hAnsi="Helvetica" w:cs="Helvetica"/>
          </w:rPr>
          <w:t xml:space="preserve">, </w:t>
        </w:r>
        <w:r w:rsidR="002D2646" w:rsidRPr="002D2646">
          <w:rPr>
            <w:rFonts w:ascii="Helvetica" w:hAnsi="Helvetica" w:cs="Helvetica"/>
          </w:rPr>
          <w:t>citrate synthase</w:t>
        </w:r>
      </w:ins>
      <w:del w:id="30" w:author="Ramirez, Maria Soledad" w:date="2020-04-19T18:59:00Z">
        <w:r w:rsidRPr="000D6449" w:rsidDel="002D2646">
          <w:rPr>
            <w:rFonts w:ascii="Helvetica" w:hAnsi="Helvetica" w:cs="Helvetica"/>
          </w:rPr>
          <w:delText>.</w:delText>
        </w:r>
      </w:del>
    </w:p>
    <w:p w14:paraId="607C6116" w14:textId="77777777" w:rsidR="007745A2" w:rsidRPr="000D6449" w:rsidRDefault="007745A2">
      <w:pPr>
        <w:jc w:val="center"/>
        <w:rPr>
          <w:rFonts w:ascii="Helvetica" w:hAnsi="Helvetica" w:cs="Helvetica"/>
          <w:sz w:val="22"/>
          <w:szCs w:val="22"/>
        </w:rPr>
        <w:pPrChange w:id="31" w:author="Bonomo, Robert A. (VHACLE)" w:date="2020-04-19T21:11:00Z">
          <w:pPr/>
        </w:pPrChange>
      </w:pPr>
    </w:p>
    <w:p w14:paraId="4CCE5914" w14:textId="77777777" w:rsidR="00962E70" w:rsidRDefault="00962E70" w:rsidP="007745A2">
      <w:pPr>
        <w:rPr>
          <w:ins w:id="32" w:author="Bonomo, Robert A. (VHACLE)" w:date="2020-04-19T21:11:00Z"/>
          <w:rFonts w:ascii="Helvetica" w:hAnsi="Helvetica" w:cs="Helvetica"/>
          <w:b/>
          <w:bCs/>
          <w:sz w:val="22"/>
          <w:szCs w:val="22"/>
        </w:rPr>
      </w:pPr>
    </w:p>
    <w:p w14:paraId="1EA56E39" w14:textId="5C809B30" w:rsidR="007745A2" w:rsidRPr="000D6449" w:rsidRDefault="007745A2">
      <w:pPr>
        <w:spacing w:line="360" w:lineRule="auto"/>
        <w:rPr>
          <w:rFonts w:ascii="Helvetica" w:hAnsi="Helvetica" w:cs="Helvetica"/>
          <w:b/>
          <w:bCs/>
          <w:sz w:val="22"/>
          <w:szCs w:val="22"/>
        </w:rPr>
        <w:pPrChange w:id="33" w:author="Bonomo, Robert A. (VHACLE)" w:date="2020-04-19T21:12:00Z">
          <w:pPr/>
        </w:pPrChange>
      </w:pPr>
      <w:r w:rsidRPr="000D6449">
        <w:rPr>
          <w:rFonts w:ascii="Helvetica" w:hAnsi="Helvetica" w:cs="Helvetica"/>
          <w:b/>
          <w:bCs/>
          <w:sz w:val="22"/>
          <w:szCs w:val="22"/>
        </w:rPr>
        <w:t>*Corresponding author.</w:t>
      </w:r>
    </w:p>
    <w:p w14:paraId="4B824365" w14:textId="28F5BE58" w:rsidR="007745A2" w:rsidRPr="000D6449" w:rsidDel="002D2646" w:rsidRDefault="007745A2">
      <w:pPr>
        <w:spacing w:line="360" w:lineRule="auto"/>
        <w:rPr>
          <w:del w:id="34" w:author="Ramirez, Maria Soledad" w:date="2020-04-19T19:05:00Z"/>
          <w:rFonts w:ascii="Helvetica" w:hAnsi="Helvetica" w:cs="Helvetica"/>
          <w:sz w:val="22"/>
          <w:szCs w:val="22"/>
        </w:rPr>
        <w:pPrChange w:id="35" w:author="Bonomo, Robert A. (VHACLE)" w:date="2020-04-19T21:12:00Z">
          <w:pPr/>
        </w:pPrChange>
      </w:pPr>
      <w:del w:id="36" w:author="Ramirez, Maria Soledad" w:date="2020-04-19T19:05:00Z">
        <w:r w:rsidRPr="000D6449" w:rsidDel="002D2646">
          <w:rPr>
            <w:rFonts w:ascii="Helvetica" w:hAnsi="Helvetica" w:cs="Helvetica"/>
            <w:sz w:val="22"/>
            <w:szCs w:val="22"/>
          </w:rPr>
          <w:delText>Mailing address</w:delText>
        </w:r>
      </w:del>
    </w:p>
    <w:p w14:paraId="5F60467E" w14:textId="77777777" w:rsidR="007745A2" w:rsidRPr="000D6449" w:rsidRDefault="007745A2">
      <w:pPr>
        <w:spacing w:line="360" w:lineRule="auto"/>
        <w:rPr>
          <w:rFonts w:ascii="Helvetica" w:hAnsi="Helvetica" w:cs="Helvetica"/>
          <w:sz w:val="22"/>
          <w:szCs w:val="22"/>
        </w:rPr>
        <w:pPrChange w:id="37" w:author="Bonomo, Robert A. (VHACLE)" w:date="2020-04-19T21:12:00Z">
          <w:pPr/>
        </w:pPrChange>
      </w:pPr>
      <w:r w:rsidRPr="000D6449">
        <w:rPr>
          <w:rFonts w:ascii="Helvetica" w:hAnsi="Helvetica" w:cs="Helvetica"/>
          <w:sz w:val="22"/>
          <w:szCs w:val="22"/>
        </w:rPr>
        <w:t>María Soledad Ramírez, PhD.</w:t>
      </w:r>
    </w:p>
    <w:p w14:paraId="0B7D3096" w14:textId="77777777" w:rsidR="007745A2" w:rsidRPr="000D6449" w:rsidRDefault="007745A2">
      <w:pPr>
        <w:spacing w:line="360" w:lineRule="auto"/>
        <w:rPr>
          <w:rFonts w:ascii="Helvetica" w:hAnsi="Helvetica" w:cs="Helvetica"/>
          <w:sz w:val="22"/>
          <w:szCs w:val="22"/>
        </w:rPr>
        <w:pPrChange w:id="38" w:author="Bonomo, Robert A. (VHACLE)" w:date="2020-04-19T21:12:00Z">
          <w:pPr/>
        </w:pPrChange>
      </w:pPr>
      <w:r w:rsidRPr="000D6449">
        <w:rPr>
          <w:rFonts w:ascii="Helvetica" w:hAnsi="Helvetica" w:cs="Helvetica"/>
          <w:sz w:val="22"/>
          <w:szCs w:val="22"/>
        </w:rPr>
        <w:t>Assistant Professor</w:t>
      </w:r>
    </w:p>
    <w:p w14:paraId="5CBD91AE" w14:textId="77777777" w:rsidR="007745A2" w:rsidRPr="000D6449" w:rsidRDefault="007745A2">
      <w:pPr>
        <w:spacing w:line="360" w:lineRule="auto"/>
        <w:outlineLvl w:val="0"/>
        <w:rPr>
          <w:rFonts w:ascii="Helvetica" w:hAnsi="Helvetica" w:cs="Helvetica"/>
          <w:sz w:val="22"/>
          <w:szCs w:val="22"/>
        </w:rPr>
        <w:pPrChange w:id="39" w:author="Bonomo, Robert A. (VHACLE)" w:date="2020-04-19T21:12:00Z">
          <w:pPr>
            <w:spacing w:line="276" w:lineRule="auto"/>
            <w:outlineLvl w:val="0"/>
          </w:pPr>
        </w:pPrChange>
      </w:pPr>
      <w:r w:rsidRPr="000D6449">
        <w:rPr>
          <w:rFonts w:ascii="Helvetica" w:hAnsi="Helvetica" w:cs="Helvetica"/>
          <w:sz w:val="22"/>
          <w:szCs w:val="22"/>
        </w:rPr>
        <w:t>Dept. Biological Science</w:t>
      </w:r>
    </w:p>
    <w:p w14:paraId="6F8A99F9" w14:textId="77777777" w:rsidR="007745A2" w:rsidRPr="000D6449" w:rsidRDefault="007745A2">
      <w:pPr>
        <w:spacing w:line="360" w:lineRule="auto"/>
        <w:outlineLvl w:val="0"/>
        <w:rPr>
          <w:rFonts w:ascii="Helvetica" w:hAnsi="Helvetica" w:cs="Helvetica"/>
          <w:sz w:val="22"/>
          <w:szCs w:val="22"/>
        </w:rPr>
        <w:pPrChange w:id="40" w:author="Bonomo, Robert A. (VHACLE)" w:date="2020-04-19T21:12:00Z">
          <w:pPr>
            <w:spacing w:line="276" w:lineRule="auto"/>
            <w:outlineLvl w:val="0"/>
          </w:pPr>
        </w:pPrChange>
      </w:pPr>
      <w:r w:rsidRPr="000D6449">
        <w:rPr>
          <w:rFonts w:ascii="Helvetica" w:hAnsi="Helvetica" w:cs="Helvetica"/>
          <w:sz w:val="22"/>
          <w:szCs w:val="22"/>
        </w:rPr>
        <w:t>California State University Fullerton</w:t>
      </w:r>
    </w:p>
    <w:p w14:paraId="3341D686" w14:textId="77777777" w:rsidR="007745A2" w:rsidRPr="000D6449" w:rsidRDefault="007745A2">
      <w:pPr>
        <w:spacing w:line="360" w:lineRule="auto"/>
        <w:outlineLvl w:val="0"/>
        <w:rPr>
          <w:rFonts w:ascii="Helvetica" w:hAnsi="Helvetica" w:cs="Helvetica"/>
          <w:sz w:val="22"/>
          <w:szCs w:val="22"/>
        </w:rPr>
        <w:pPrChange w:id="41" w:author="Bonomo, Robert A. (VHACLE)" w:date="2020-04-19T21:12:00Z">
          <w:pPr>
            <w:spacing w:line="276" w:lineRule="auto"/>
            <w:outlineLvl w:val="0"/>
          </w:pPr>
        </w:pPrChange>
      </w:pPr>
      <w:r w:rsidRPr="000D6449">
        <w:rPr>
          <w:rFonts w:ascii="Helvetica" w:hAnsi="Helvetica" w:cs="Helvetica"/>
          <w:sz w:val="22"/>
          <w:szCs w:val="22"/>
        </w:rPr>
        <w:t>800 N State College Blvd</w:t>
      </w:r>
    </w:p>
    <w:p w14:paraId="7FCFB043" w14:textId="77777777" w:rsidR="007745A2" w:rsidRPr="000D6449" w:rsidRDefault="007745A2">
      <w:pPr>
        <w:spacing w:line="360" w:lineRule="auto"/>
        <w:outlineLvl w:val="0"/>
        <w:rPr>
          <w:rFonts w:ascii="Helvetica" w:hAnsi="Helvetica" w:cs="Helvetica"/>
          <w:sz w:val="22"/>
          <w:szCs w:val="22"/>
        </w:rPr>
        <w:pPrChange w:id="42" w:author="Bonomo, Robert A. (VHACLE)" w:date="2020-04-19T21:12:00Z">
          <w:pPr>
            <w:spacing w:line="276" w:lineRule="auto"/>
            <w:outlineLvl w:val="0"/>
          </w:pPr>
        </w:pPrChange>
      </w:pPr>
      <w:r w:rsidRPr="000D6449">
        <w:rPr>
          <w:rFonts w:ascii="Helvetica" w:hAnsi="Helvetica" w:cs="Helvetica"/>
          <w:sz w:val="22"/>
          <w:szCs w:val="22"/>
        </w:rPr>
        <w:t>Fullerton, CA 92831</w:t>
      </w:r>
    </w:p>
    <w:p w14:paraId="5DA9F585" w14:textId="77777777" w:rsidR="007745A2" w:rsidRPr="000D6449" w:rsidRDefault="007745A2">
      <w:pPr>
        <w:spacing w:line="360" w:lineRule="auto"/>
        <w:rPr>
          <w:rFonts w:ascii="Helvetica" w:hAnsi="Helvetica" w:cs="Helvetica"/>
        </w:rPr>
        <w:pPrChange w:id="43" w:author="Bonomo, Robert A. (VHACLE)" w:date="2020-04-19T21:12:00Z">
          <w:pPr/>
        </w:pPrChange>
      </w:pPr>
      <w:r w:rsidRPr="000D6449">
        <w:rPr>
          <w:rFonts w:ascii="Helvetica" w:hAnsi="Helvetica" w:cs="Helvetica"/>
          <w:sz w:val="22"/>
          <w:szCs w:val="22"/>
        </w:rPr>
        <w:t xml:space="preserve">e-mail: </w:t>
      </w:r>
      <w:r w:rsidR="00052269">
        <w:fldChar w:fldCharType="begin"/>
      </w:r>
      <w:r w:rsidR="00052269">
        <w:instrText xml:space="preserve"> HYPERLINK "mailto:msramirez@fullerton.edu/" </w:instrText>
      </w:r>
      <w:r w:rsidR="00052269">
        <w:fldChar w:fldCharType="separate"/>
      </w:r>
      <w:r w:rsidRPr="00DD3E2C">
        <w:rPr>
          <w:rStyle w:val="Hyperlink"/>
          <w:rFonts w:ascii="Helvetica" w:hAnsi="Helvetica" w:cs="Helvetica"/>
          <w:sz w:val="22"/>
          <w:szCs w:val="22"/>
        </w:rPr>
        <w:t>msramirez@fullerton.edu</w:t>
      </w:r>
      <w:r w:rsidRPr="009104EC">
        <w:rPr>
          <w:rStyle w:val="Hyperlink"/>
          <w:rFonts w:ascii="Helvetica" w:hAnsi="Helvetica" w:cs="Helvetica"/>
          <w:sz w:val="22"/>
          <w:szCs w:val="22"/>
        </w:rPr>
        <w:t>/</w:t>
      </w:r>
      <w:r w:rsidR="00052269">
        <w:rPr>
          <w:rStyle w:val="Hyperlink"/>
          <w:rFonts w:ascii="Helvetica" w:hAnsi="Helvetica" w:cs="Helvetica"/>
          <w:sz w:val="22"/>
          <w:szCs w:val="22"/>
        </w:rPr>
        <w:fldChar w:fldCharType="end"/>
      </w:r>
      <w:r>
        <w:rPr>
          <w:rFonts w:ascii="Helvetica" w:hAnsi="Helvetica" w:cs="Helvetica"/>
          <w:color w:val="0000FF"/>
          <w:sz w:val="22"/>
          <w:szCs w:val="22"/>
          <w:u w:val="single"/>
        </w:rPr>
        <w:t xml:space="preserve">  </w:t>
      </w:r>
      <w:r w:rsidRPr="000D6449">
        <w:rPr>
          <w:rFonts w:ascii="Helvetica" w:hAnsi="Helvetica" w:cs="Helvetica"/>
          <w:color w:val="0000FF"/>
          <w:sz w:val="22"/>
          <w:szCs w:val="22"/>
          <w:u w:val="single"/>
        </w:rPr>
        <w:t>Tel: +1 657-278-4562</w:t>
      </w:r>
    </w:p>
    <w:p w14:paraId="4B1697E6" w14:textId="019E8495" w:rsidR="00CC5823" w:rsidDel="00962E70" w:rsidRDefault="00962E70">
      <w:pPr>
        <w:pStyle w:val="NormalWeb"/>
        <w:spacing w:before="0" w:beforeAutospacing="0" w:after="0" w:afterAutospacing="0" w:line="360" w:lineRule="auto"/>
        <w:jc w:val="both"/>
        <w:rPr>
          <w:del w:id="44" w:author="Bonomo, Robert A. (VHACLE)" w:date="2020-04-19T21:12:00Z"/>
          <w:b/>
          <w:bCs/>
        </w:rPr>
        <w:pPrChange w:id="45" w:author="Bonomo, Robert A. (VHACLE)" w:date="2020-04-19T21:12:00Z">
          <w:pPr>
            <w:pStyle w:val="NormalWeb"/>
            <w:spacing w:before="0" w:beforeAutospacing="0" w:after="0" w:afterAutospacing="0"/>
            <w:jc w:val="both"/>
          </w:pPr>
        </w:pPrChange>
      </w:pPr>
      <w:ins w:id="46" w:author="Bonomo, Robert A. (VHACLE)" w:date="2020-04-19T21:13:00Z">
        <w:r>
          <w:rPr>
            <w:rFonts w:ascii="Helvetica" w:hAnsi="Helvetica"/>
            <w:i/>
            <w:iCs/>
          </w:rPr>
          <w:lastRenderedPageBreak/>
          <w:tab/>
        </w:r>
      </w:ins>
    </w:p>
    <w:p w14:paraId="597B17B9" w14:textId="6249FAEF" w:rsidR="009D31EA" w:rsidDel="00962E70" w:rsidRDefault="009D31EA" w:rsidP="00B8046C">
      <w:pPr>
        <w:pStyle w:val="NormalWeb"/>
        <w:spacing w:before="0" w:beforeAutospacing="0" w:after="0" w:afterAutospacing="0"/>
        <w:jc w:val="both"/>
        <w:rPr>
          <w:del w:id="47" w:author="Bonomo, Robert A. (VHACLE)" w:date="2020-04-19T21:12:00Z"/>
          <w:b/>
          <w:bCs/>
        </w:rPr>
      </w:pPr>
    </w:p>
    <w:p w14:paraId="4B2C7DC9" w14:textId="04E2757E" w:rsidR="009D31EA" w:rsidDel="00962E70" w:rsidRDefault="009D31EA" w:rsidP="00B8046C">
      <w:pPr>
        <w:pStyle w:val="NormalWeb"/>
        <w:spacing w:before="0" w:beforeAutospacing="0" w:after="0" w:afterAutospacing="0"/>
        <w:jc w:val="both"/>
        <w:rPr>
          <w:del w:id="48" w:author="Bonomo, Robert A. (VHACLE)" w:date="2020-04-19T21:12:00Z"/>
          <w:b/>
          <w:bCs/>
        </w:rPr>
      </w:pPr>
    </w:p>
    <w:p w14:paraId="7EC224B5" w14:textId="79072DF5" w:rsidR="009D31EA" w:rsidDel="00962E70" w:rsidRDefault="009D31EA" w:rsidP="00B8046C">
      <w:pPr>
        <w:pStyle w:val="NormalWeb"/>
        <w:spacing w:before="0" w:beforeAutospacing="0" w:after="0" w:afterAutospacing="0"/>
        <w:jc w:val="both"/>
        <w:rPr>
          <w:del w:id="49" w:author="Bonomo, Robert A. (VHACLE)" w:date="2020-04-19T21:12:00Z"/>
          <w:b/>
          <w:bCs/>
        </w:rPr>
      </w:pPr>
    </w:p>
    <w:p w14:paraId="237B1A19" w14:textId="44A501EE" w:rsidR="009D31EA" w:rsidDel="00962E70" w:rsidRDefault="009D31EA" w:rsidP="00B8046C">
      <w:pPr>
        <w:pStyle w:val="NormalWeb"/>
        <w:spacing w:before="0" w:beforeAutospacing="0" w:after="0" w:afterAutospacing="0"/>
        <w:jc w:val="both"/>
        <w:rPr>
          <w:del w:id="50" w:author="Bonomo, Robert A. (VHACLE)" w:date="2020-04-19T21:12:00Z"/>
          <w:b/>
          <w:bCs/>
        </w:rPr>
      </w:pPr>
    </w:p>
    <w:p w14:paraId="0947E0EE" w14:textId="258CB94B" w:rsidR="009D31EA" w:rsidDel="00962E70" w:rsidRDefault="009D31EA" w:rsidP="00B8046C">
      <w:pPr>
        <w:pStyle w:val="NormalWeb"/>
        <w:spacing w:before="0" w:beforeAutospacing="0" w:after="0" w:afterAutospacing="0"/>
        <w:jc w:val="both"/>
        <w:rPr>
          <w:del w:id="51" w:author="Bonomo, Robert A. (VHACLE)" w:date="2020-04-19T21:12:00Z"/>
          <w:b/>
          <w:bCs/>
        </w:rPr>
      </w:pPr>
    </w:p>
    <w:p w14:paraId="22AD39E1" w14:textId="77777777" w:rsidR="009D31EA" w:rsidDel="00962E70" w:rsidRDefault="009D31EA" w:rsidP="00B8046C">
      <w:pPr>
        <w:pStyle w:val="NormalWeb"/>
        <w:spacing w:before="0" w:beforeAutospacing="0" w:after="0" w:afterAutospacing="0"/>
        <w:jc w:val="both"/>
        <w:rPr>
          <w:del w:id="52" w:author="Bonomo, Robert A. (VHACLE)" w:date="2020-04-19T21:12:00Z"/>
          <w:b/>
          <w:bCs/>
        </w:rPr>
      </w:pPr>
    </w:p>
    <w:p w14:paraId="4B565E33" w14:textId="77777777" w:rsidR="00CC5823" w:rsidRPr="00EC40C8" w:rsidDel="00962E70" w:rsidRDefault="00CC5823" w:rsidP="00B8046C">
      <w:pPr>
        <w:pStyle w:val="NormalWeb"/>
        <w:spacing w:before="0" w:beforeAutospacing="0" w:after="0" w:afterAutospacing="0"/>
        <w:jc w:val="both"/>
        <w:rPr>
          <w:del w:id="53" w:author="Bonomo, Robert A. (VHACLE)" w:date="2020-04-19T21:12:00Z"/>
          <w:b/>
          <w:bCs/>
        </w:rPr>
      </w:pPr>
    </w:p>
    <w:p w14:paraId="1803D9BD" w14:textId="1A2D7038" w:rsidR="00C44376" w:rsidRDefault="00C360C4">
      <w:pPr>
        <w:pStyle w:val="NormalWeb"/>
        <w:spacing w:before="0" w:beforeAutospacing="0" w:after="0" w:afterAutospacing="0" w:line="360" w:lineRule="auto"/>
        <w:jc w:val="both"/>
        <w:rPr>
          <w:rFonts w:ascii="Helvetica" w:hAnsi="Helvetica" w:cs="Arial"/>
        </w:rPr>
        <w:pPrChange w:id="54" w:author="Bonomo, Robert A. (VHACLE)" w:date="2020-04-19T21:12:00Z">
          <w:pPr>
            <w:pStyle w:val="NormalWeb"/>
            <w:spacing w:before="0" w:beforeAutospacing="0" w:after="0" w:afterAutospacing="0" w:line="360" w:lineRule="auto"/>
            <w:ind w:firstLine="720"/>
            <w:jc w:val="both"/>
          </w:pPr>
        </w:pPrChange>
      </w:pPr>
      <w:r w:rsidRPr="00C44376">
        <w:rPr>
          <w:rFonts w:ascii="Helvetica" w:hAnsi="Helvetica"/>
          <w:i/>
          <w:iCs/>
        </w:rPr>
        <w:t xml:space="preserve">Acinetobacter </w:t>
      </w:r>
      <w:proofErr w:type="spellStart"/>
      <w:r w:rsidRPr="00C44376">
        <w:rPr>
          <w:rFonts w:ascii="Helvetica" w:hAnsi="Helvetica"/>
          <w:i/>
          <w:iCs/>
        </w:rPr>
        <w:t>baumannii</w:t>
      </w:r>
      <w:proofErr w:type="spellEnd"/>
      <w:r w:rsidRPr="00C44376">
        <w:rPr>
          <w:rFonts w:ascii="Helvetica" w:hAnsi="Helvetica"/>
        </w:rPr>
        <w:t xml:space="preserve"> is a nosocomial pathogen</w:t>
      </w:r>
      <w:r w:rsidR="00F44D5E">
        <w:rPr>
          <w:rFonts w:ascii="Helvetica" w:hAnsi="Helvetica"/>
        </w:rPr>
        <w:t xml:space="preserve"> that is</w:t>
      </w:r>
      <w:r w:rsidRPr="00C44376">
        <w:rPr>
          <w:rFonts w:ascii="Helvetica" w:hAnsi="Helvetica"/>
        </w:rPr>
        <w:t xml:space="preserve"> frequently resistant to multiple </w:t>
      </w:r>
      <w:del w:id="55" w:author="Bonomo, Robert A. (VHACLE)" w:date="2020-04-19T21:13:00Z">
        <w:r w:rsidRPr="00C44376" w:rsidDel="00962E70">
          <w:rPr>
            <w:rFonts w:ascii="Helvetica" w:hAnsi="Helvetica"/>
          </w:rPr>
          <w:delText xml:space="preserve">drugs </w:delText>
        </w:r>
      </w:del>
      <w:ins w:id="56" w:author="Bonomo, Robert A. (VHACLE)" w:date="2020-04-19T21:13:00Z">
        <w:r w:rsidR="00962E70">
          <w:rPr>
            <w:rFonts w:ascii="Helvetica" w:hAnsi="Helvetica"/>
          </w:rPr>
          <w:t>antibiotics</w:t>
        </w:r>
        <w:r w:rsidR="00962E70" w:rsidRPr="00C44376">
          <w:rPr>
            <w:rFonts w:ascii="Helvetica" w:hAnsi="Helvetica"/>
          </w:rPr>
          <w:t xml:space="preserve"> </w:t>
        </w:r>
      </w:ins>
      <w:r w:rsidR="00F44D5E">
        <w:rPr>
          <w:rFonts w:ascii="Helvetica" w:hAnsi="Helvetica"/>
        </w:rPr>
        <w:t xml:space="preserve">and can cause </w:t>
      </w:r>
      <w:r w:rsidRPr="00C44376">
        <w:rPr>
          <w:rFonts w:ascii="Helvetica" w:hAnsi="Helvetica"/>
        </w:rPr>
        <w:t xml:space="preserve">pneumonia, bacteremia and wound infections with associated high mortality rates. </w:t>
      </w:r>
      <w:ins w:id="57" w:author="Bonomo, Robert A. (VHACLE)" w:date="2020-04-19T21:13:00Z">
        <w:r w:rsidR="00962E70">
          <w:rPr>
            <w:rFonts w:ascii="Helvetica" w:hAnsi="Helvetica"/>
          </w:rPr>
          <w:t xml:space="preserve">The Centers for Disease Control and Prevention, </w:t>
        </w:r>
      </w:ins>
      <w:r w:rsidRPr="00C44376">
        <w:rPr>
          <w:rFonts w:ascii="Helvetica" w:hAnsi="Helvetica" w:cs="Arial"/>
        </w:rPr>
        <w:t>CDC</w:t>
      </w:r>
      <w:ins w:id="58" w:author="Bonomo, Robert A. (VHACLE)" w:date="2020-04-19T21:14:00Z">
        <w:r w:rsidR="00962E70">
          <w:rPr>
            <w:rFonts w:ascii="Helvetica" w:hAnsi="Helvetica" w:cs="Arial"/>
          </w:rPr>
          <w:t xml:space="preserve">, </w:t>
        </w:r>
      </w:ins>
      <w:del w:id="59" w:author="Bonomo, Robert A. (VHACLE)" w:date="2020-04-19T21:14:00Z">
        <w:r w:rsidRPr="00C44376" w:rsidDel="00962E70">
          <w:rPr>
            <w:rFonts w:ascii="Helvetica" w:hAnsi="Helvetica" w:cs="Arial"/>
          </w:rPr>
          <w:delText>’s</w:delText>
        </w:r>
      </w:del>
      <w:r w:rsidRPr="00C44376">
        <w:rPr>
          <w:rFonts w:ascii="Helvetica" w:hAnsi="Helvetica" w:cs="Arial"/>
        </w:rPr>
        <w:t xml:space="preserve"> 2019 Antibiotic Resistance Threats Report</w:t>
      </w:r>
      <w:r w:rsidRPr="00C44376">
        <w:rPr>
          <w:rFonts w:ascii="Helvetica" w:hAnsi="Helvetica" w:cs="Gotham"/>
          <w:color w:val="000000" w:themeColor="text1"/>
        </w:rPr>
        <w:t xml:space="preserve"> </w:t>
      </w:r>
      <w:r w:rsidRPr="00C44376">
        <w:rPr>
          <w:rFonts w:ascii="Helvetica" w:hAnsi="Helvetica"/>
          <w:color w:val="000000" w:themeColor="text1"/>
        </w:rPr>
        <w:t xml:space="preserve">moved </w:t>
      </w:r>
      <w:r w:rsidR="0078443A">
        <w:rPr>
          <w:rFonts w:ascii="Helvetica" w:hAnsi="Helvetica"/>
          <w:color w:val="000000" w:themeColor="text1"/>
        </w:rPr>
        <w:t xml:space="preserve">carbapenem resistant </w:t>
      </w:r>
      <w:r w:rsidR="0078443A">
        <w:rPr>
          <w:rFonts w:ascii="Helvetica" w:hAnsi="Helvetica"/>
          <w:i/>
          <w:iCs/>
          <w:color w:val="000000" w:themeColor="text1"/>
        </w:rPr>
        <w:t xml:space="preserve">A. </w:t>
      </w:r>
      <w:proofErr w:type="spellStart"/>
      <w:r w:rsidR="0078443A">
        <w:rPr>
          <w:rFonts w:ascii="Helvetica" w:hAnsi="Helvetica"/>
          <w:i/>
          <w:iCs/>
          <w:color w:val="000000" w:themeColor="text1"/>
        </w:rPr>
        <w:t>baumannii</w:t>
      </w:r>
      <w:proofErr w:type="spellEnd"/>
      <w:r w:rsidRPr="00C44376">
        <w:rPr>
          <w:rFonts w:ascii="Helvetica" w:hAnsi="Helvetica"/>
          <w:color w:val="000000" w:themeColor="text1"/>
        </w:rPr>
        <w:t xml:space="preserve"> </w:t>
      </w:r>
      <w:ins w:id="60" w:author="Bonomo, Robert A. (VHACLE)" w:date="2020-04-19T21:16:00Z">
        <w:r w:rsidR="00962E70">
          <w:rPr>
            <w:rFonts w:ascii="Helvetica" w:hAnsi="Helvetica"/>
            <w:color w:val="000000" w:themeColor="text1"/>
          </w:rPr>
          <w:t xml:space="preserve">(CRAB) </w:t>
        </w:r>
      </w:ins>
      <w:r w:rsidRPr="00C44376">
        <w:rPr>
          <w:rFonts w:ascii="Helvetica" w:hAnsi="Helvetica"/>
          <w:color w:val="000000" w:themeColor="text1"/>
        </w:rPr>
        <w:t>into the urgent threat</w:t>
      </w:r>
      <w:del w:id="61" w:author="Bonomo, Robert A. (VHACLE)" w:date="2020-04-19T21:14:00Z">
        <w:r w:rsidRPr="00C44376" w:rsidDel="00962E70">
          <w:rPr>
            <w:rFonts w:ascii="Helvetica" w:hAnsi="Helvetica"/>
            <w:color w:val="000000" w:themeColor="text1"/>
          </w:rPr>
          <w:delText>s</w:delText>
        </w:r>
      </w:del>
      <w:r w:rsidRPr="00C44376">
        <w:rPr>
          <w:rFonts w:ascii="Helvetica" w:hAnsi="Helvetica"/>
          <w:color w:val="000000" w:themeColor="text1"/>
        </w:rPr>
        <w:t xml:space="preserve"> category </w:t>
      </w:r>
      <w:r w:rsidRPr="00C44376">
        <w:rPr>
          <w:rFonts w:ascii="Helvetica" w:hAnsi="Helvetica"/>
          <w:color w:val="000000" w:themeColor="text1"/>
        </w:rPr>
        <w:fldChar w:fldCharType="begin"/>
      </w:r>
      <w:r w:rsidR="000162D5">
        <w:rPr>
          <w:rFonts w:ascii="Helvetica" w:hAnsi="Helvetica"/>
          <w:color w:val="000000" w:themeColor="text1"/>
        </w:rPr>
        <w:instrText xml:space="preserve"> ADDIN EN.CITE &lt;EndNote&gt;&lt;Cite&gt;&lt;Author&gt;CDC&lt;/Author&gt;&lt;Year&gt;2019&lt;/Year&gt;&lt;RecNum&gt;247&lt;/RecNum&gt;&lt;IDText&gt;Antibiotic Resistance Threats in the United States&lt;/IDText&gt;&lt;DisplayText&gt;&lt;style face="superscript"&gt;1&lt;/style&gt;&lt;/DisplayText&gt;&lt;record&gt;&lt;rec-number&gt;247&lt;/rec-number&gt;&lt;foreign-keys&gt;&lt;key app="EN" db-id="w9atpe09vdfpwuezzrkxfwp95f9tde2dx5wx" timestamp="1585559410"&gt;247&lt;/key&gt;&lt;/foreign-keys&gt;&lt;ref-type name="Journal Article"&gt;17&lt;/ref-type&gt;&lt;contributors&gt;&lt;authors&gt;&lt;author&gt;CDC&lt;/author&gt;&lt;/authors&gt;&lt;/contributors&gt;&lt;titles&gt;&lt;title&gt;Antibiotic Resistance Threats in the United States&lt;/title&gt;&lt;secondary-title&gt;Atlanta, GA: U.S. Department of Health and Human Services, CDC; 2019&lt;/secondary-title&gt;&lt;/titles&gt;&lt;periodical&gt;&lt;full-title&gt;Atlanta, GA: U.S. Department of Health and Human Services, CDC; 2019&lt;/full-title&gt;&lt;/periodical&gt;&lt;dates&gt;&lt;year&gt;2019&lt;/year&gt;&lt;/dates&gt;&lt;urls&gt;&lt;/urls&gt;&lt;/record&gt;&lt;/Cite&gt;&lt;/EndNote&gt;</w:instrText>
      </w:r>
      <w:r w:rsidRPr="00C44376">
        <w:rPr>
          <w:rFonts w:ascii="Helvetica" w:hAnsi="Helvetica"/>
          <w:color w:val="000000" w:themeColor="text1"/>
        </w:rPr>
        <w:fldChar w:fldCharType="separate"/>
      </w:r>
      <w:r w:rsidR="000162D5" w:rsidRPr="000162D5">
        <w:rPr>
          <w:rFonts w:ascii="Helvetica" w:hAnsi="Helvetica"/>
          <w:noProof/>
          <w:color w:val="000000" w:themeColor="text1"/>
          <w:vertAlign w:val="superscript"/>
        </w:rPr>
        <w:t>1</w:t>
      </w:r>
      <w:r w:rsidRPr="00C44376">
        <w:rPr>
          <w:rFonts w:ascii="Helvetica" w:hAnsi="Helvetica"/>
          <w:color w:val="000000" w:themeColor="text1"/>
        </w:rPr>
        <w:fldChar w:fldCharType="end"/>
      </w:r>
      <w:r w:rsidRPr="00C44376">
        <w:rPr>
          <w:rFonts w:ascii="Helvetica" w:hAnsi="Helvetica"/>
          <w:color w:val="000000" w:themeColor="text1"/>
        </w:rPr>
        <w:t>.</w:t>
      </w:r>
      <w:r w:rsidR="00C44376" w:rsidRPr="00C44376">
        <w:rPr>
          <w:rFonts w:ascii="Helvetica" w:hAnsi="Helvetica"/>
          <w:color w:val="000000" w:themeColor="text1"/>
        </w:rPr>
        <w:t xml:space="preserve"> I</w:t>
      </w:r>
      <w:r w:rsidR="00C44376" w:rsidRPr="00C44376">
        <w:rPr>
          <w:rFonts w:ascii="Helvetica" w:hAnsi="Helvetica" w:cs="Arial"/>
        </w:rPr>
        <w:t>ntrinsic features</w:t>
      </w:r>
      <w:r w:rsidR="00C44376">
        <w:rPr>
          <w:rFonts w:ascii="Helvetica" w:hAnsi="Helvetica" w:cs="Arial"/>
        </w:rPr>
        <w:t xml:space="preserve"> of </w:t>
      </w:r>
      <w:r w:rsidR="00C44376" w:rsidRPr="00C44376">
        <w:rPr>
          <w:rFonts w:ascii="Helvetica" w:hAnsi="Helvetica" w:cs="Arial"/>
          <w:i/>
          <w:iCs/>
        </w:rPr>
        <w:t>A. baumannii</w:t>
      </w:r>
      <w:r w:rsidR="00C44376">
        <w:rPr>
          <w:rFonts w:ascii="Helvetica" w:hAnsi="Helvetica" w:cs="Arial"/>
        </w:rPr>
        <w:t>, such as its</w:t>
      </w:r>
      <w:r w:rsidR="00C44376" w:rsidRPr="00C44376">
        <w:rPr>
          <w:rFonts w:ascii="Helvetica" w:hAnsi="Helvetica" w:cs="Arial"/>
        </w:rPr>
        <w:t xml:space="preserve"> ability to persist in </w:t>
      </w:r>
      <w:ins w:id="62" w:author="Bonomo, Robert A. (VHACLE)" w:date="2020-04-19T21:17:00Z">
        <w:r w:rsidR="00962E70">
          <w:rPr>
            <w:rFonts w:ascii="Helvetica" w:hAnsi="Helvetica" w:cs="Arial"/>
          </w:rPr>
          <w:t xml:space="preserve">environmental and </w:t>
        </w:r>
      </w:ins>
      <w:r w:rsidR="00C44376" w:rsidRPr="00C44376">
        <w:rPr>
          <w:rFonts w:ascii="Helvetica" w:hAnsi="Helvetica" w:cs="Arial"/>
        </w:rPr>
        <w:t xml:space="preserve">clinical settings </w:t>
      </w:r>
      <w:r w:rsidR="00C44376">
        <w:rPr>
          <w:rFonts w:ascii="Helvetica" w:hAnsi="Helvetica" w:cs="Arial"/>
        </w:rPr>
        <w:t>for long period</w:t>
      </w:r>
      <w:ins w:id="63" w:author="Bonomo, Robert A. (VHACLE)" w:date="2020-04-19T21:17:00Z">
        <w:r w:rsidR="00962E70">
          <w:rPr>
            <w:rFonts w:ascii="Helvetica" w:hAnsi="Helvetica" w:cs="Arial"/>
          </w:rPr>
          <w:t>s</w:t>
        </w:r>
      </w:ins>
      <w:r w:rsidR="00C44376">
        <w:rPr>
          <w:rFonts w:ascii="Helvetica" w:hAnsi="Helvetica" w:cs="Arial"/>
        </w:rPr>
        <w:t xml:space="preserve"> of time and</w:t>
      </w:r>
      <w:r w:rsidR="00C44376" w:rsidRPr="00C44376">
        <w:rPr>
          <w:rFonts w:ascii="Helvetica" w:hAnsi="Helvetica" w:cs="Arial"/>
        </w:rPr>
        <w:t xml:space="preserve"> </w:t>
      </w:r>
      <w:r w:rsidR="00C44376">
        <w:rPr>
          <w:rFonts w:ascii="Helvetica" w:hAnsi="Helvetica" w:cs="Arial"/>
        </w:rPr>
        <w:t>the capacity</w:t>
      </w:r>
      <w:r w:rsidR="00C44376" w:rsidRPr="00C44376">
        <w:rPr>
          <w:rFonts w:ascii="Helvetica" w:hAnsi="Helvetica" w:cs="Arial"/>
        </w:rPr>
        <w:t xml:space="preserve"> to acquire foreign DNA, have contributed to the success of </w:t>
      </w:r>
      <w:r w:rsidR="00C44376" w:rsidRPr="00C44376">
        <w:rPr>
          <w:rFonts w:ascii="Helvetica" w:hAnsi="Helvetica" w:cs="Arial"/>
          <w:i/>
        </w:rPr>
        <w:t>A. baumannii</w:t>
      </w:r>
      <w:r w:rsidR="00C44376" w:rsidRPr="00C44376">
        <w:rPr>
          <w:rFonts w:ascii="Helvetica" w:hAnsi="Helvetica" w:cs="Arial"/>
        </w:rPr>
        <w:t xml:space="preserve"> as a major nosocomial pathogen</w:t>
      </w:r>
      <w:ins w:id="64" w:author="Bonomo, Robert A. (VHACLE)" w:date="2020-04-19T21:17:00Z">
        <w:r w:rsidR="00962E70">
          <w:rPr>
            <w:rFonts w:ascii="Helvetica" w:hAnsi="Helvetica" w:cs="Arial"/>
          </w:rPr>
          <w:t xml:space="preserve"> (</w:t>
        </w:r>
        <w:r w:rsidR="00962E70" w:rsidRPr="00962E70">
          <w:rPr>
            <w:rFonts w:ascii="Helvetica" w:hAnsi="Helvetica" w:cs="Arial"/>
            <w:highlight w:val="yellow"/>
            <w:rPrChange w:id="65" w:author="Bonomo, Robert A. (VHACLE)" w:date="2020-04-19T21:18:00Z">
              <w:rPr>
                <w:rFonts w:ascii="Helvetica" w:hAnsi="Helvetica" w:cs="Arial"/>
              </w:rPr>
            </w:rPrChange>
          </w:rPr>
          <w:t>ref</w:t>
        </w:r>
        <w:r w:rsidR="00962E70">
          <w:rPr>
            <w:rFonts w:ascii="Helvetica" w:hAnsi="Helvetica" w:cs="Arial"/>
          </w:rPr>
          <w:t>)</w:t>
        </w:r>
      </w:ins>
      <w:r w:rsidR="00C44376" w:rsidRPr="00C44376">
        <w:rPr>
          <w:rFonts w:ascii="Helvetica" w:hAnsi="Helvetica" w:cs="Arial"/>
        </w:rPr>
        <w:t xml:space="preserve">. </w:t>
      </w:r>
    </w:p>
    <w:p w14:paraId="612B6B72" w14:textId="78D0D7D6" w:rsidR="00E629AB" w:rsidRDefault="0078443A" w:rsidP="00C01936">
      <w:pPr>
        <w:widowControl w:val="0"/>
        <w:autoSpaceDE w:val="0"/>
        <w:autoSpaceDN w:val="0"/>
        <w:adjustRightInd w:val="0"/>
        <w:spacing w:line="360" w:lineRule="auto"/>
        <w:ind w:firstLine="720"/>
        <w:jc w:val="both"/>
        <w:rPr>
          <w:rFonts w:ascii="Helvetica" w:hAnsi="Helvetica" w:cs="Arial"/>
          <w:bCs/>
        </w:rPr>
      </w:pPr>
      <w:r>
        <w:rPr>
          <w:rFonts w:ascii="Helvetica" w:hAnsi="Helvetica" w:cs="Arial"/>
          <w:bCs/>
        </w:rPr>
        <w:t>S</w:t>
      </w:r>
      <w:r w:rsidR="00C44376">
        <w:rPr>
          <w:rFonts w:ascii="Helvetica" w:hAnsi="Helvetica" w:cs="Arial"/>
          <w:bCs/>
        </w:rPr>
        <w:t xml:space="preserve">tudies </w:t>
      </w:r>
      <w:r w:rsidR="00C44376" w:rsidRPr="00C44376">
        <w:rPr>
          <w:rFonts w:ascii="Helvetica" w:hAnsi="Helvetica" w:cs="Arial"/>
          <w:bCs/>
        </w:rPr>
        <w:t xml:space="preserve">exposing </w:t>
      </w:r>
      <w:r w:rsidR="00C44376" w:rsidRPr="00C44376">
        <w:rPr>
          <w:rFonts w:ascii="Helvetica" w:hAnsi="Helvetica" w:cs="Arial"/>
          <w:bCs/>
          <w:i/>
          <w:iCs/>
        </w:rPr>
        <w:t>A. baumannii</w:t>
      </w:r>
      <w:r w:rsidR="00C44376" w:rsidRPr="00C44376">
        <w:rPr>
          <w:rFonts w:ascii="Helvetica" w:hAnsi="Helvetica" w:cs="Arial"/>
          <w:bCs/>
        </w:rPr>
        <w:t xml:space="preserve"> to </w:t>
      </w:r>
      <w:r w:rsidR="00B076D6">
        <w:rPr>
          <w:rFonts w:ascii="Helvetica" w:hAnsi="Helvetica" w:cs="Arial"/>
          <w:bCs/>
        </w:rPr>
        <w:t xml:space="preserve">different </w:t>
      </w:r>
      <w:r w:rsidR="00C44376">
        <w:rPr>
          <w:rFonts w:ascii="Helvetica" w:hAnsi="Helvetica" w:cs="Arial"/>
          <w:bCs/>
        </w:rPr>
        <w:t xml:space="preserve">human </w:t>
      </w:r>
      <w:r w:rsidR="00B076D6">
        <w:rPr>
          <w:rFonts w:ascii="Helvetica" w:hAnsi="Helvetica" w:cs="Arial"/>
          <w:bCs/>
        </w:rPr>
        <w:t>product</w:t>
      </w:r>
      <w:r w:rsidR="00C44376">
        <w:rPr>
          <w:rFonts w:ascii="Helvetica" w:hAnsi="Helvetica" w:cs="Arial"/>
          <w:bCs/>
        </w:rPr>
        <w:t xml:space="preserve">s </w:t>
      </w:r>
      <w:r w:rsidR="00C44376" w:rsidRPr="00C44376">
        <w:rPr>
          <w:rFonts w:ascii="Helvetica" w:hAnsi="Helvetica" w:cs="Arial"/>
          <w:bCs/>
        </w:rPr>
        <w:t xml:space="preserve">showed that </w:t>
      </w:r>
      <w:r w:rsidR="00C44376" w:rsidRPr="00C44376">
        <w:rPr>
          <w:rFonts w:ascii="Helvetica" w:hAnsi="Helvetica" w:cs="Arial"/>
          <w:bCs/>
          <w:i/>
          <w:iCs/>
        </w:rPr>
        <w:t>A. baumannii</w:t>
      </w:r>
      <w:r w:rsidR="00C44376" w:rsidRPr="00C44376">
        <w:rPr>
          <w:rFonts w:ascii="Helvetica" w:hAnsi="Helvetica" w:cs="Arial"/>
          <w:bCs/>
        </w:rPr>
        <w:t xml:space="preserve"> can respond to </w:t>
      </w:r>
      <w:r w:rsidR="00C44376">
        <w:rPr>
          <w:rFonts w:ascii="Helvetica" w:hAnsi="Helvetica" w:cs="Arial"/>
          <w:bCs/>
        </w:rPr>
        <w:t>these</w:t>
      </w:r>
      <w:r w:rsidR="00C44376" w:rsidRPr="00C44376">
        <w:rPr>
          <w:rFonts w:ascii="Helvetica" w:hAnsi="Helvetica" w:cs="Arial"/>
          <w:bCs/>
        </w:rPr>
        <w:t xml:space="preserve"> stimul</w:t>
      </w:r>
      <w:r w:rsidR="00B076D6">
        <w:rPr>
          <w:rFonts w:ascii="Helvetica" w:hAnsi="Helvetica" w:cs="Arial"/>
          <w:bCs/>
        </w:rPr>
        <w:t>i</w:t>
      </w:r>
      <w:r w:rsidR="00C44376" w:rsidRPr="00C44376">
        <w:rPr>
          <w:rFonts w:ascii="Helvetica" w:hAnsi="Helvetica" w:cs="Arial"/>
          <w:bCs/>
        </w:rPr>
        <w:t xml:space="preserve"> </w:t>
      </w:r>
      <w:r w:rsidR="00C44376">
        <w:rPr>
          <w:rFonts w:ascii="Helvetica" w:hAnsi="Helvetica" w:cs="Arial"/>
          <w:bCs/>
        </w:rPr>
        <w:t>shaping it</w:t>
      </w:r>
      <w:r w:rsidR="00B076D6">
        <w:rPr>
          <w:rFonts w:ascii="Helvetica" w:hAnsi="Helvetica" w:cs="Arial"/>
          <w:bCs/>
        </w:rPr>
        <w:t>s</w:t>
      </w:r>
      <w:r w:rsidR="00C44376">
        <w:rPr>
          <w:rFonts w:ascii="Helvetica" w:hAnsi="Helvetica" w:cs="Arial"/>
          <w:bCs/>
        </w:rPr>
        <w:t xml:space="preserve"> pathogenic </w:t>
      </w:r>
      <w:r w:rsidR="00C44376" w:rsidRPr="00C44376">
        <w:rPr>
          <w:rFonts w:ascii="Helvetica" w:hAnsi="Helvetica" w:cs="Arial"/>
          <w:bCs/>
        </w:rPr>
        <w:t xml:space="preserve">behavior </w:t>
      </w:r>
      <w:r w:rsidR="00C44376" w:rsidRPr="00C44376">
        <w:rPr>
          <w:rFonts w:ascii="Helvetica" w:hAnsi="Helvetica" w:cs="Arial"/>
          <w:bCs/>
        </w:rPr>
        <w:fldChar w:fldCharType="begin">
          <w:fldData xml:space="preserve">PEVuZE5vdGU+PENpdGU+PEF1dGhvcj5NdXJyYXk8L0F1dGhvcj48WWVhcj4yMDE3PC9ZZWFyPjxS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</w:fldData>
        </w:fldChar>
      </w:r>
      <w:r w:rsidR="000162D5">
        <w:rPr>
          <w:rFonts w:ascii="Helvetica" w:hAnsi="Helvetica" w:cs="Arial"/>
          <w:bCs/>
        </w:rPr>
        <w:instrText xml:space="preserve"> ADDIN EN.CITE </w:instrText>
      </w:r>
      <w:r w:rsidR="000162D5">
        <w:rPr>
          <w:rFonts w:ascii="Helvetica" w:hAnsi="Helvetica" w:cs="Arial"/>
          <w:bCs/>
        </w:rPr>
        <w:fldChar w:fldCharType="begin">
          <w:fldData xml:space="preserve">PEVuZE5vdGU+PENpdGU+PEF1dGhvcj5NdXJyYXk8L0F1dGhvcj48WWVhcj4yMDE3PC9ZZWFyPjxS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</w:fldData>
        </w:fldChar>
      </w:r>
      <w:r w:rsidR="000162D5">
        <w:rPr>
          <w:rFonts w:ascii="Helvetica" w:hAnsi="Helvetica" w:cs="Arial"/>
          <w:bCs/>
        </w:rPr>
        <w:instrText xml:space="preserve"> ADDIN EN.CITE.DATA </w:instrText>
      </w:r>
      <w:r w:rsidR="000162D5">
        <w:rPr>
          <w:rFonts w:ascii="Helvetica" w:hAnsi="Helvetica" w:cs="Arial"/>
          <w:bCs/>
        </w:rPr>
      </w:r>
      <w:r w:rsidR="000162D5">
        <w:rPr>
          <w:rFonts w:ascii="Helvetica" w:hAnsi="Helvetica" w:cs="Arial"/>
          <w:bCs/>
        </w:rPr>
        <w:fldChar w:fldCharType="end"/>
      </w:r>
      <w:r w:rsidR="00C44376" w:rsidRPr="00C44376">
        <w:rPr>
          <w:rFonts w:ascii="Helvetica" w:hAnsi="Helvetica" w:cs="Arial"/>
          <w:bCs/>
        </w:rPr>
      </w:r>
      <w:r w:rsidR="00C44376" w:rsidRPr="00C44376">
        <w:rPr>
          <w:rFonts w:ascii="Helvetica" w:hAnsi="Helvetica" w:cs="Arial"/>
          <w:bCs/>
        </w:rPr>
        <w:fldChar w:fldCharType="separate"/>
      </w:r>
      <w:r w:rsidR="000162D5" w:rsidRPr="000162D5">
        <w:rPr>
          <w:rFonts w:ascii="Helvetica" w:hAnsi="Helvetica" w:cs="Arial"/>
          <w:bCs/>
          <w:noProof/>
          <w:vertAlign w:val="superscript"/>
        </w:rPr>
        <w:t>2</w:t>
      </w:r>
      <w:r w:rsidR="00C44376" w:rsidRPr="00C44376">
        <w:rPr>
          <w:rFonts w:ascii="Helvetica" w:hAnsi="Helvetica" w:cs="Arial"/>
          <w:bCs/>
        </w:rPr>
        <w:fldChar w:fldCharType="end"/>
      </w:r>
      <w:r w:rsidR="00C44376" w:rsidRPr="00C44376">
        <w:rPr>
          <w:rFonts w:ascii="Helvetica" w:hAnsi="Helvetica" w:cs="Arial"/>
          <w:bCs/>
        </w:rPr>
        <w:t xml:space="preserve">.  </w:t>
      </w:r>
      <w:r w:rsidR="00C44376" w:rsidRPr="00C44376">
        <w:rPr>
          <w:rFonts w:ascii="Helvetica" w:hAnsi="Helvetica" w:cs="Arial"/>
          <w:bCs/>
          <w:i/>
          <w:iCs/>
        </w:rPr>
        <w:t>A. baumannii</w:t>
      </w:r>
      <w:r w:rsidR="00C44376" w:rsidRPr="00C44376">
        <w:rPr>
          <w:rFonts w:ascii="Helvetica" w:hAnsi="Helvetica" w:cs="Arial"/>
          <w:bCs/>
        </w:rPr>
        <w:t xml:space="preserve"> is </w:t>
      </w:r>
      <w:r w:rsidR="00B076D6">
        <w:rPr>
          <w:rFonts w:ascii="Helvetica" w:hAnsi="Helvetica" w:cs="Arial"/>
          <w:bCs/>
        </w:rPr>
        <w:t xml:space="preserve">also </w:t>
      </w:r>
      <w:r w:rsidR="00C44376">
        <w:rPr>
          <w:rFonts w:ascii="Helvetica" w:hAnsi="Helvetica" w:cs="Arial"/>
          <w:bCs/>
        </w:rPr>
        <w:t>able</w:t>
      </w:r>
      <w:r w:rsidR="00C44376" w:rsidRPr="00C44376">
        <w:rPr>
          <w:rFonts w:ascii="Helvetica" w:hAnsi="Helvetica" w:cs="Arial"/>
          <w:bCs/>
        </w:rPr>
        <w:t xml:space="preserve"> to undergo changes in its metabolism and nutritional needs</w:t>
      </w:r>
      <w:r w:rsidR="00C44376">
        <w:rPr>
          <w:rFonts w:ascii="Helvetica" w:hAnsi="Helvetica" w:cs="Arial"/>
          <w:bCs/>
        </w:rPr>
        <w:t xml:space="preserve"> under unfavorable conditions</w:t>
      </w:r>
      <w:r w:rsidR="00C44376" w:rsidRPr="00C44376">
        <w:rPr>
          <w:rFonts w:ascii="Helvetica" w:hAnsi="Helvetica" w:cs="Arial"/>
          <w:bCs/>
        </w:rPr>
        <w:t xml:space="preserve">. </w:t>
      </w:r>
      <w:del w:id="66" w:author="Bonomo, Robert A. (VHACLE)" w:date="2020-04-19T21:18:00Z">
        <w:r w:rsidR="00C44376" w:rsidRPr="00C44376" w:rsidDel="00962E70">
          <w:rPr>
            <w:rFonts w:ascii="Helvetica" w:hAnsi="Helvetica" w:cs="Arial"/>
            <w:bCs/>
          </w:rPr>
          <w:delText xml:space="preserve">Its </w:delText>
        </w:r>
      </w:del>
      <w:ins w:id="67" w:author="Bonomo, Robert A. (VHACLE)" w:date="2020-04-19T21:18:00Z">
        <w:r w:rsidR="00962E70">
          <w:rPr>
            <w:rFonts w:ascii="Helvetica" w:hAnsi="Helvetica" w:cs="Arial"/>
            <w:bCs/>
          </w:rPr>
          <w:t>This</w:t>
        </w:r>
        <w:r w:rsidR="00962E70" w:rsidRPr="00C44376">
          <w:rPr>
            <w:rFonts w:ascii="Helvetica" w:hAnsi="Helvetica" w:cs="Arial"/>
            <w:bCs/>
          </w:rPr>
          <w:t xml:space="preserve"> </w:t>
        </w:r>
      </w:ins>
      <w:r w:rsidR="00C44376" w:rsidRPr="00C44376">
        <w:rPr>
          <w:rFonts w:ascii="Helvetica" w:hAnsi="Helvetica" w:cs="Arial"/>
          <w:bCs/>
        </w:rPr>
        <w:t xml:space="preserve">metabolic flexibility </w:t>
      </w:r>
      <w:del w:id="68" w:author="Bonomo, Robert A. (VHACLE)" w:date="2020-04-19T21:18:00Z">
        <w:r w:rsidR="00C44376" w:rsidRPr="00C44376" w:rsidDel="00962E70">
          <w:rPr>
            <w:rFonts w:ascii="Helvetica" w:hAnsi="Helvetica" w:cs="Arial"/>
            <w:bCs/>
          </w:rPr>
          <w:delText xml:space="preserve">was </w:delText>
        </w:r>
      </w:del>
      <w:ins w:id="69" w:author="Bonomo, Robert A. (VHACLE)" w:date="2020-04-19T21:18:00Z">
        <w:r w:rsidR="00962E70">
          <w:rPr>
            <w:rFonts w:ascii="Helvetica" w:hAnsi="Helvetica" w:cs="Arial"/>
            <w:bCs/>
          </w:rPr>
          <w:t>is</w:t>
        </w:r>
        <w:r w:rsidR="00962E70" w:rsidRPr="00C44376">
          <w:rPr>
            <w:rFonts w:ascii="Helvetica" w:hAnsi="Helvetica" w:cs="Arial"/>
            <w:bCs/>
          </w:rPr>
          <w:t xml:space="preserve"> </w:t>
        </w:r>
      </w:ins>
      <w:r w:rsidR="00C44376" w:rsidRPr="00C44376">
        <w:rPr>
          <w:rFonts w:ascii="Helvetica" w:hAnsi="Helvetica" w:cs="Arial"/>
          <w:bCs/>
        </w:rPr>
        <w:t xml:space="preserve">shown to overcome host-imposed nutrient limitation through induction of expression of </w:t>
      </w:r>
      <w:r w:rsidR="00716A85">
        <w:rPr>
          <w:rFonts w:ascii="Helvetica" w:hAnsi="Helvetica" w:cs="Arial"/>
          <w:bCs/>
        </w:rPr>
        <w:t>metal</w:t>
      </w:r>
      <w:r w:rsidR="00C44376" w:rsidRPr="00C44376">
        <w:rPr>
          <w:rFonts w:ascii="Helvetica" w:hAnsi="Helvetica" w:cs="Arial"/>
          <w:bCs/>
        </w:rPr>
        <w:t xml:space="preserve"> uptake systems, and transcriptional regulators </w:t>
      </w:r>
      <w:r w:rsidR="00C44376" w:rsidRPr="00C44376">
        <w:rPr>
          <w:rFonts w:ascii="Helvetica" w:hAnsi="Helvetica" w:cs="Arial"/>
          <w:bCs/>
        </w:rPr>
        <w:fldChar w:fldCharType="begin"/>
      </w:r>
      <w:r w:rsidR="000162D5">
        <w:rPr>
          <w:rFonts w:ascii="Helvetica" w:hAnsi="Helvetica" w:cs="Arial"/>
          <w:bCs/>
        </w:rPr>
        <w:instrText xml:space="preserve"> ADDIN EN.CITE &lt;EndNote&gt;&lt;Cite&gt;&lt;Author&gt;Juttukonda&lt;/Author&gt;&lt;Year&gt;2016&lt;/Year&gt;&lt;RecNum&gt;21&lt;/RecNum&gt;&lt;IDText&gt;Acinetobacter baumannii Coordinates Urea Metabolism with Metal Import To Resist Host-Mediated Metal Limitation&lt;/IDText&gt;&lt;DisplayText&gt;&lt;style face="superscript"&gt;3&lt;/style&gt;&lt;/DisplayText&gt;&lt;record&gt;&lt;rec-number&gt;21&lt;/rec-number&gt;&lt;foreign-keys&gt;&lt;key app="EN" db-id="w9atpe09vdfpwuezzrkxfwp95f9tde2dx5wx" timestamp="1549673835"&gt;21&lt;/key&gt;&lt;/foreign-keys&gt;&lt;ref-type name="Journal Article"&gt;17&lt;/ref-type&gt;&lt;contributors&gt;&lt;authors&gt;&lt;author&gt;Juttukonda, L. J.&lt;/author&gt;&lt;author&gt;Chazin, W. J.&lt;/author&gt;&lt;author&gt;Skaar, E. P.&lt;/author&gt;&lt;/authors&gt;&lt;/contributors&gt;&lt;auth-address&gt;Department of Pathology, Microbiology and Immunology, Vanderbilt University School of Medicine, Nashville, Tennessee, USA.&amp;#xD;Departments of Biochemistry and Chemistry and Center for Structural Biology, Vanderbilt University, Nashville, Tennessee, USA.&amp;#xD;Department of Pathology, Microbiology and Immunology, Vanderbilt University School of Medicine, Nashville, Tennessee, USA Tennessee Valley Healthcare Systems, U.S. Department of Veterans Affairs, Nashville, Tennessee, USA eric.skaar@vanderbilt.edu.&lt;/auth-address&gt;&lt;titles&gt;&lt;title&gt;Acinetobacter baumannii Coordinates Urea Metabolism with Metal Import To Resist Host-Mediated Metal Limitation&lt;/title&gt;&lt;secondary-title&gt;MBio&lt;/secondary-title&gt;&lt;/titles&gt;&lt;periodical&gt;&lt;full-title&gt;MBio&lt;/full-title&gt;&lt;/periodical&gt;&lt;volume&gt;7&lt;/volume&gt;&lt;number&gt;5&lt;/number&gt;&lt;edition&gt;2016/09/30&lt;/edition&gt;&lt;dates&gt;&lt;year&gt;2016&lt;/year&gt;&lt;pub-dates&gt;&lt;date&gt;Sep 27&lt;/date&gt;&lt;/pub-dates&gt;&lt;/dates&gt;&lt;isbn&gt;2150-7511 (Electronic)&lt;/isbn&gt;&lt;accession-num&gt;27677795&lt;/accession-num&gt;&lt;urls&gt;&lt;related-urls&gt;&lt;url&gt;https://www.ncbi.nlm.nih.gov/pubmed/27677795&lt;/url&gt;&lt;/related-urls&gt;&lt;/urls&gt;&lt;custom2&gt;PMC5050338&lt;/custom2&gt;&lt;electronic-resource-num&gt;10.1128/mBio.01475-16&lt;/electronic-resource-num&gt;&lt;/record&gt;&lt;/Cite&gt;&lt;/EndNote&gt;</w:instrText>
      </w:r>
      <w:r w:rsidR="00C44376" w:rsidRPr="00C44376">
        <w:rPr>
          <w:rFonts w:ascii="Helvetica" w:hAnsi="Helvetica" w:cs="Arial"/>
          <w:bCs/>
        </w:rPr>
        <w:fldChar w:fldCharType="separate"/>
      </w:r>
      <w:r w:rsidR="000162D5" w:rsidRPr="000162D5">
        <w:rPr>
          <w:rFonts w:ascii="Helvetica" w:hAnsi="Helvetica" w:cs="Arial"/>
          <w:bCs/>
          <w:noProof/>
          <w:vertAlign w:val="superscript"/>
        </w:rPr>
        <w:t>3</w:t>
      </w:r>
      <w:r w:rsidR="00C44376" w:rsidRPr="00C44376">
        <w:rPr>
          <w:rFonts w:ascii="Helvetica" w:hAnsi="Helvetica" w:cs="Arial"/>
          <w:bCs/>
        </w:rPr>
        <w:fldChar w:fldCharType="end"/>
      </w:r>
      <w:r w:rsidR="00C44376" w:rsidRPr="00C44376">
        <w:rPr>
          <w:rFonts w:ascii="Helvetica" w:hAnsi="Helvetica" w:cs="Arial"/>
          <w:bCs/>
        </w:rPr>
        <w:t xml:space="preserve">. </w:t>
      </w:r>
    </w:p>
    <w:p w14:paraId="410293CC" w14:textId="69E6CBF9" w:rsidR="00B50CD5" w:rsidRDefault="00C44376" w:rsidP="005E71DA">
      <w:pPr>
        <w:widowControl w:val="0"/>
        <w:autoSpaceDE w:val="0"/>
        <w:autoSpaceDN w:val="0"/>
        <w:adjustRightInd w:val="0"/>
        <w:spacing w:line="360" w:lineRule="auto"/>
        <w:ind w:firstLine="720"/>
        <w:jc w:val="both"/>
        <w:rPr>
          <w:rFonts w:ascii="Helvetica" w:hAnsi="Helvetica" w:cs="Arial"/>
          <w:bCs/>
          <w:iCs/>
        </w:rPr>
      </w:pPr>
      <w:r w:rsidRPr="00C44376">
        <w:rPr>
          <w:rFonts w:ascii="Helvetica" w:hAnsi="Helvetica" w:cs="Arial"/>
          <w:bCs/>
        </w:rPr>
        <w:t xml:space="preserve">Recent findings </w:t>
      </w:r>
      <w:ins w:id="70" w:author="Bonomo, Robert A. (VHACLE)" w:date="2020-04-19T21:19:00Z">
        <w:r w:rsidR="00962E70">
          <w:rPr>
            <w:rFonts w:ascii="Helvetica" w:hAnsi="Helvetica" w:cs="Arial"/>
            <w:bCs/>
          </w:rPr>
          <w:t xml:space="preserve">demonstrated </w:t>
        </w:r>
      </w:ins>
      <w:del w:id="71" w:author="Bonomo, Robert A. (VHACLE)" w:date="2020-04-19T21:19:00Z">
        <w:r w:rsidRPr="00C44376" w:rsidDel="00962E70">
          <w:rPr>
            <w:rFonts w:ascii="Helvetica" w:hAnsi="Helvetica" w:cs="Arial"/>
            <w:bCs/>
          </w:rPr>
          <w:delText>from our lab</w:delText>
        </w:r>
        <w:r w:rsidRPr="00C44376" w:rsidDel="00962E70">
          <w:rPr>
            <w:rFonts w:ascii="Helvetica" w:hAnsi="Helvetica" w:cs="Arial"/>
            <w:bCs/>
            <w:iCs/>
          </w:rPr>
          <w:delText xml:space="preserve"> showed </w:delText>
        </w:r>
      </w:del>
      <w:r w:rsidRPr="00C44376">
        <w:rPr>
          <w:rFonts w:ascii="Helvetica" w:hAnsi="Helvetica" w:cs="Arial"/>
          <w:bCs/>
          <w:iCs/>
        </w:rPr>
        <w:t>that when</w:t>
      </w:r>
      <w:r w:rsidRPr="00C44376">
        <w:rPr>
          <w:rFonts w:ascii="Helvetica" w:hAnsi="Helvetica" w:cs="Arial"/>
          <w:bCs/>
          <w:i/>
          <w:iCs/>
        </w:rPr>
        <w:t xml:space="preserve"> A. baumannii </w:t>
      </w:r>
      <w:r w:rsidRPr="00C44376">
        <w:rPr>
          <w:rFonts w:ascii="Helvetica" w:hAnsi="Helvetica" w:cs="Arial"/>
          <w:bCs/>
        </w:rPr>
        <w:t xml:space="preserve">is exposed to pleural fluid (PF), </w:t>
      </w:r>
      <w:r w:rsidR="00716A85">
        <w:rPr>
          <w:rFonts w:ascii="Helvetica" w:hAnsi="Helvetica" w:cs="Arial"/>
          <w:bCs/>
        </w:rPr>
        <w:t>a</w:t>
      </w:r>
      <w:del w:id="72" w:author="Bonomo, Robert A. (VHACLE)" w:date="2020-04-19T21:19:00Z">
        <w:r w:rsidRPr="00C44376" w:rsidDel="00962E70">
          <w:rPr>
            <w:rFonts w:ascii="Helvetica" w:hAnsi="Helvetica" w:cs="Arial"/>
            <w:bCs/>
          </w:rPr>
          <w:delText xml:space="preserve"> </w:delText>
        </w:r>
        <w:r w:rsidR="00716A85" w:rsidDel="00962E70">
          <w:rPr>
            <w:rFonts w:ascii="Helvetica" w:hAnsi="Helvetica" w:cs="Arial"/>
            <w:bCs/>
          </w:rPr>
          <w:delText>fluid</w:delText>
        </w:r>
      </w:del>
      <w:ins w:id="73" w:author="Bonomo, Robert A. (VHACLE)" w:date="2020-04-19T21:19:00Z">
        <w:r w:rsidR="00962E70">
          <w:rPr>
            <w:rFonts w:ascii="Helvetica" w:hAnsi="Helvetica" w:cs="Arial"/>
            <w:bCs/>
          </w:rPr>
          <w:t xml:space="preserve"> body secretion</w:t>
        </w:r>
      </w:ins>
      <w:r w:rsidRPr="00C44376">
        <w:rPr>
          <w:rFonts w:ascii="Helvetica" w:hAnsi="Helvetica" w:cs="Arial"/>
          <w:bCs/>
        </w:rPr>
        <w:t xml:space="preserve"> which primarily functions to lubricate </w:t>
      </w:r>
      <w:ins w:id="74" w:author="Bonomo, Robert A. (VHACLE)" w:date="2020-04-19T21:20:00Z">
        <w:r w:rsidR="009B7DDA">
          <w:rPr>
            <w:rFonts w:ascii="Helvetica" w:hAnsi="Helvetica" w:cs="Arial"/>
            <w:bCs/>
          </w:rPr>
          <w:t xml:space="preserve">the lung </w:t>
        </w:r>
      </w:ins>
      <w:r w:rsidRPr="00C44376">
        <w:rPr>
          <w:rFonts w:ascii="Helvetica" w:hAnsi="Helvetica" w:cs="Arial"/>
          <w:bCs/>
        </w:rPr>
        <w:t xml:space="preserve">pleurae during respiratory movements, a large number of genes related with metabolic processes were affected </w:t>
      </w:r>
      <w:r w:rsidRPr="00C44376">
        <w:rPr>
          <w:rFonts w:ascii="Helvetica" w:hAnsi="Helvetica" w:cs="Arial"/>
          <w:bCs/>
        </w:rPr>
        <w:fldChar w:fldCharType="begin"/>
      </w:r>
      <w:r w:rsidR="000162D5">
        <w:rPr>
          <w:rFonts w:ascii="Helvetica" w:hAnsi="Helvetica" w:cs="Arial"/>
          <w:bCs/>
        </w:rPr>
        <w:instrText xml:space="preserve"> ADDIN EN.CITE &lt;EndNote&gt;&lt;Cite&gt;&lt;Author&gt;Rodman Nyah&lt;/Author&gt;&lt;Year&gt;2019&lt;/Year&gt;&lt;RecNum&gt;248&lt;/RecNum&gt;&lt;IDText&gt;Human Pleural Fluid Elicits Pyruvate and Phenylalanine Metabolism in Acinetobacter baumannii to Enhance Cytotoxicity and Immune Evasion  &lt;/IDText&gt;&lt;DisplayText&gt;&lt;style face="superscript"&gt;4&lt;/style&gt;&lt;/DisplayText&gt;&lt;record&gt;&lt;rec-number&gt;248&lt;/rec-number&gt;&lt;foreign-keys&gt;&lt;key app="EN" db-id="w9atpe09vdfpwuezzrkxfwp95f9tde2dx5wx" timestamp="1585559410"&gt;248&lt;/key&gt;&lt;/foreign-keys&gt;&lt;ref-type name="Journal Article"&gt;17&lt;/ref-type&gt;&lt;contributors&gt;&lt;authors&gt;&lt;author&gt;Rodman Nyah, Martinez Jasmine, Fung Sammie, Nakanouchi Jun, Myers Amber L., Harris Caitlin M., Dang Emily, Fernandez Jennifer S., Liu Christine, Mendoza Anthony M., Jimenez Veronica, Nikolaidis Nikolas, Brennan Catherine A., Bonomo Robert A., Sieira Rodrigo, Ramirez Maria Soledad&lt;/author&gt;&lt;/authors&gt;&lt;/contributors&gt;&lt;titles&gt;&lt;title&gt;&lt;style face="normal" font="default" size="100%"&gt;Human Pleural Fluid Elicits Pyruvate and Phenylalanine Metabolism in &lt;/style&gt;&lt;style face="italic" font="default" size="100%"&gt;Acinetobacter baumannii &lt;/style&gt;&lt;style face="normal" font="default" size="100%"&gt;to Enhance Cytotoxicity and Immune Evasion  &lt;/style&gt;&lt;/title&gt;&lt;secondary-title&gt;Frontiers in Microbiology  &lt;/secondary-title&gt;&lt;/titles&gt;&lt;periodical&gt;&lt;full-title&gt;Front Microbiol&lt;/full-title&gt;&lt;abbr-1&gt;Frontiers in microbiology&lt;/abbr-1&gt;&lt;/periodical&gt;&lt;pages&gt;1581 &lt;/pages&gt;&lt;volume&gt;10&lt;/volume&gt;&lt;dates&gt;&lt;year&gt;2019&lt;/year&gt;&lt;/dates&gt;&lt;urls&gt;&lt;/urls&gt;&lt;electronic-resource-num&gt;10.3389/fmicb.2019.01581   &lt;/electronic-resource-num&gt;&lt;/record&gt;&lt;/Cite&gt;&lt;/EndNote&gt;</w:instrText>
      </w:r>
      <w:r w:rsidRPr="00C44376">
        <w:rPr>
          <w:rFonts w:ascii="Helvetica" w:hAnsi="Helvetica" w:cs="Arial"/>
          <w:bCs/>
        </w:rPr>
        <w:fldChar w:fldCharType="separate"/>
      </w:r>
      <w:r w:rsidR="000162D5" w:rsidRPr="000162D5">
        <w:rPr>
          <w:rFonts w:ascii="Helvetica" w:hAnsi="Helvetica" w:cs="Arial"/>
          <w:bCs/>
          <w:noProof/>
          <w:vertAlign w:val="superscript"/>
        </w:rPr>
        <w:t>4</w:t>
      </w:r>
      <w:r w:rsidRPr="00C44376">
        <w:rPr>
          <w:rFonts w:ascii="Helvetica" w:hAnsi="Helvetica" w:cs="Arial"/>
          <w:bCs/>
        </w:rPr>
        <w:fldChar w:fldCharType="end"/>
      </w:r>
      <w:r w:rsidRPr="00C44376">
        <w:rPr>
          <w:rFonts w:ascii="Helvetica" w:hAnsi="Helvetica" w:cs="Arial"/>
          <w:bCs/>
        </w:rPr>
        <w:t xml:space="preserve">. </w:t>
      </w:r>
      <w:r w:rsidR="00173D6A">
        <w:rPr>
          <w:rFonts w:ascii="Helvetica" w:hAnsi="Helvetica" w:cs="Arial"/>
          <w:bCs/>
        </w:rPr>
        <w:t>More</w:t>
      </w:r>
      <w:r w:rsidR="00173D6A" w:rsidRPr="00173D6A">
        <w:rPr>
          <w:rFonts w:ascii="Helvetica" w:hAnsi="Helvetica" w:cs="Arial"/>
          <w:bCs/>
        </w:rPr>
        <w:t xml:space="preserve"> </w:t>
      </w:r>
      <w:r w:rsidR="00173D6A" w:rsidRPr="00173D6A">
        <w:rPr>
          <w:rFonts w:ascii="Helvetica" w:hAnsi="Helvetica" w:cs="Arial"/>
          <w:bCs/>
          <w:iCs/>
        </w:rPr>
        <w:t xml:space="preserve">than 55% of the genes differentially expressed </w:t>
      </w:r>
      <w:del w:id="75" w:author="Bonomo, Robert A. (VHACLE)" w:date="2020-04-19T21:21:00Z">
        <w:r w:rsidR="00173D6A" w:rsidDel="009B7DDA">
          <w:rPr>
            <w:rFonts w:ascii="Helvetica" w:hAnsi="Helvetica" w:cs="Arial"/>
            <w:bCs/>
            <w:iCs/>
          </w:rPr>
          <w:delText xml:space="preserve">observed </w:delText>
        </w:r>
      </w:del>
      <w:r w:rsidR="00173D6A" w:rsidRPr="00173D6A">
        <w:rPr>
          <w:rFonts w:ascii="Helvetica" w:hAnsi="Helvetica" w:cs="Arial"/>
          <w:bCs/>
          <w:iCs/>
        </w:rPr>
        <w:t xml:space="preserve">were associated with </w:t>
      </w:r>
      <w:ins w:id="76" w:author="Bonomo, Robert A. (VHACLE)" w:date="2020-04-19T21:21:00Z">
        <w:r w:rsidR="009B7DDA">
          <w:rPr>
            <w:rFonts w:ascii="Helvetica" w:hAnsi="Helvetica" w:cs="Arial"/>
            <w:bCs/>
            <w:iCs/>
          </w:rPr>
          <w:t xml:space="preserve">altered </w:t>
        </w:r>
      </w:ins>
      <w:r w:rsidR="00173D6A" w:rsidRPr="00173D6A">
        <w:rPr>
          <w:rFonts w:ascii="Helvetica" w:hAnsi="Helvetica" w:cs="Arial"/>
          <w:bCs/>
          <w:iCs/>
        </w:rPr>
        <w:t xml:space="preserve">metabolic processes, suggesting that the metabolic versatility </w:t>
      </w:r>
      <w:r w:rsidR="002400C9">
        <w:rPr>
          <w:rFonts w:ascii="Helvetica" w:hAnsi="Helvetica" w:cs="Arial"/>
          <w:bCs/>
          <w:iCs/>
        </w:rPr>
        <w:t>affected</w:t>
      </w:r>
      <w:r w:rsidR="002400C9" w:rsidRPr="00173D6A">
        <w:rPr>
          <w:rFonts w:ascii="Helvetica" w:hAnsi="Helvetica" w:cs="Arial"/>
          <w:bCs/>
          <w:iCs/>
        </w:rPr>
        <w:t xml:space="preserve"> </w:t>
      </w:r>
      <w:r w:rsidR="00173D6A" w:rsidRPr="00173D6A">
        <w:rPr>
          <w:rFonts w:ascii="Helvetica" w:hAnsi="Helvetica" w:cs="Arial"/>
          <w:bCs/>
          <w:iCs/>
        </w:rPr>
        <w:t xml:space="preserve">the survival and persistence of </w:t>
      </w:r>
      <w:r w:rsidR="00173D6A" w:rsidRPr="00173D6A">
        <w:rPr>
          <w:rFonts w:ascii="Helvetica" w:hAnsi="Helvetica" w:cs="Arial"/>
          <w:bCs/>
          <w:i/>
        </w:rPr>
        <w:t xml:space="preserve">A. baumannii </w:t>
      </w:r>
      <w:r w:rsidR="00173D6A" w:rsidRPr="00173D6A">
        <w:rPr>
          <w:rFonts w:ascii="Helvetica" w:hAnsi="Helvetica" w:cs="Arial"/>
          <w:bCs/>
          <w:iCs/>
        </w:rPr>
        <w:t>within the hos</w:t>
      </w:r>
      <w:r w:rsidR="0072183D">
        <w:rPr>
          <w:rFonts w:ascii="Helvetica" w:hAnsi="Helvetica" w:cs="Arial"/>
          <w:bCs/>
          <w:iCs/>
        </w:rPr>
        <w:t>t</w:t>
      </w:r>
      <w:r w:rsidR="00173D6A" w:rsidRPr="00173D6A">
        <w:rPr>
          <w:rFonts w:ascii="Helvetica" w:hAnsi="Helvetica" w:cs="Arial"/>
          <w:bCs/>
          <w:iCs/>
        </w:rPr>
        <w:t>.</w:t>
      </w:r>
      <w:r w:rsidR="005A2167">
        <w:rPr>
          <w:rFonts w:ascii="Helvetica" w:hAnsi="Helvetica" w:cs="Arial"/>
          <w:bCs/>
        </w:rPr>
        <w:t xml:space="preserve"> In the presence of PF,</w:t>
      </w:r>
      <w:r w:rsidR="00173D6A">
        <w:rPr>
          <w:rFonts w:ascii="Helvetica" w:hAnsi="Helvetica" w:cs="Arial"/>
          <w:bCs/>
        </w:rPr>
        <w:t xml:space="preserve"> w</w:t>
      </w:r>
      <w:r w:rsidR="00716A85">
        <w:rPr>
          <w:rFonts w:ascii="Helvetica" w:hAnsi="Helvetica" w:cs="Arial"/>
          <w:bCs/>
        </w:rPr>
        <w:t>e ob</w:t>
      </w:r>
      <w:r w:rsidR="00173D6A">
        <w:rPr>
          <w:rFonts w:ascii="Helvetica" w:hAnsi="Helvetica" w:cs="Arial"/>
          <w:bCs/>
        </w:rPr>
        <w:t>s</w:t>
      </w:r>
      <w:r w:rsidR="00716A85">
        <w:rPr>
          <w:rFonts w:ascii="Helvetica" w:hAnsi="Helvetica" w:cs="Arial"/>
          <w:bCs/>
        </w:rPr>
        <w:t>erved</w:t>
      </w:r>
      <w:r w:rsidRPr="00C44376">
        <w:rPr>
          <w:rFonts w:ascii="Helvetica" w:hAnsi="Helvetica" w:cs="Arial"/>
          <w:bCs/>
        </w:rPr>
        <w:t xml:space="preserve"> changes</w:t>
      </w:r>
      <w:r w:rsidRPr="00C44376">
        <w:rPr>
          <w:rFonts w:ascii="Helvetica" w:hAnsi="Helvetica" w:cs="Arial"/>
          <w:bCs/>
          <w:iCs/>
        </w:rPr>
        <w:t xml:space="preserve"> in intracellular pyruvate and phenylalanine metabolism </w:t>
      </w:r>
      <w:ins w:id="77" w:author="Bonomo, Robert A. (VHACLE)" w:date="2020-04-19T21:21:00Z">
        <w:r w:rsidR="009B7DDA">
          <w:rPr>
            <w:rFonts w:ascii="Helvetica" w:hAnsi="Helvetica" w:cs="Arial"/>
            <w:bCs/>
            <w:iCs/>
          </w:rPr>
          <w:t xml:space="preserve">that </w:t>
        </w:r>
      </w:ins>
      <w:r w:rsidRPr="00C44376">
        <w:rPr>
          <w:rFonts w:ascii="Helvetica" w:hAnsi="Helvetica" w:cs="Arial"/>
          <w:bCs/>
          <w:iCs/>
        </w:rPr>
        <w:t xml:space="preserve">enhanced </w:t>
      </w:r>
      <w:r w:rsidRPr="00C44376">
        <w:rPr>
          <w:rFonts w:ascii="Helvetica" w:hAnsi="Helvetica" w:cs="Arial"/>
          <w:bCs/>
          <w:i/>
          <w:iCs/>
        </w:rPr>
        <w:t xml:space="preserve">A. </w:t>
      </w:r>
      <w:proofErr w:type="spellStart"/>
      <w:r w:rsidRPr="00C44376">
        <w:rPr>
          <w:rFonts w:ascii="Helvetica" w:hAnsi="Helvetica" w:cs="Arial"/>
          <w:bCs/>
          <w:i/>
          <w:iCs/>
        </w:rPr>
        <w:t>baumannii’s</w:t>
      </w:r>
      <w:proofErr w:type="spellEnd"/>
      <w:r w:rsidRPr="00C44376">
        <w:rPr>
          <w:rFonts w:ascii="Helvetica" w:hAnsi="Helvetica" w:cs="Arial"/>
          <w:bCs/>
          <w:i/>
          <w:iCs/>
        </w:rPr>
        <w:t xml:space="preserve"> </w:t>
      </w:r>
      <w:r w:rsidRPr="00C44376">
        <w:rPr>
          <w:rFonts w:ascii="Helvetica" w:hAnsi="Helvetica" w:cs="Arial"/>
          <w:bCs/>
          <w:iCs/>
        </w:rPr>
        <w:t>cytotoxicity and immune evasion</w:t>
      </w:r>
      <w:r w:rsidR="00B076D6">
        <w:rPr>
          <w:rFonts w:ascii="Helvetica" w:hAnsi="Helvetica" w:cs="Arial"/>
          <w:bCs/>
          <w:iCs/>
        </w:rPr>
        <w:t xml:space="preserve"> </w:t>
      </w:r>
      <w:r w:rsidRPr="00C44376">
        <w:rPr>
          <w:rFonts w:ascii="Helvetica" w:hAnsi="Helvetica" w:cs="Arial"/>
          <w:bCs/>
          <w:iCs/>
        </w:rPr>
        <w:fldChar w:fldCharType="begin"/>
      </w:r>
      <w:r w:rsidR="000162D5">
        <w:rPr>
          <w:rFonts w:ascii="Helvetica" w:hAnsi="Helvetica" w:cs="Arial"/>
          <w:bCs/>
          <w:iCs/>
        </w:rPr>
        <w:instrText xml:space="preserve"> ADDIN EN.CITE &lt;EndNote&gt;&lt;Cite&gt;&lt;Author&gt;Rodman Nyah&lt;/Author&gt;&lt;Year&gt;2019&lt;/Year&gt;&lt;RecNum&gt;248&lt;/RecNum&gt;&lt;DisplayText&gt;&lt;style face="superscript"&gt;4&lt;/style&gt;&lt;/DisplayText&gt;&lt;record&gt;&lt;rec-number&gt;248&lt;/rec-number&gt;&lt;foreign-keys&gt;&lt;key app="EN" db-id="w9atpe09vdfpwuezzrkxfwp95f9tde2dx5wx" timestamp="1585559410"&gt;248&lt;/key&gt;&lt;/foreign-keys&gt;&lt;ref-type name="Journal Article"&gt;17&lt;/ref-type&gt;&lt;contributors&gt;&lt;authors&gt;&lt;author&gt;Rodman Nyah, Martinez Jasmine, Fung Sammie, Nakanouchi Jun, Myers Amber L., Harris Caitlin M., Dang Emily, Fernandez Jennifer S., Liu Christine, Mendoza Anthony M., Jimenez Veronica, Nikolaidis Nikolas, Brennan Catherine A., Bonomo Robert A., Sieira Rodrigo, Ramirez Maria Soledad&lt;/author&gt;&lt;/authors&gt;&lt;/contributors&gt;&lt;titles&gt;&lt;title&gt;&lt;style face="normal" font="default" size="100%"&gt;Human Pleural Fluid Elicits Pyruvate and Phenylalanine Metabolism in &lt;/style&gt;&lt;style face="italic" font="default" size="100%"&gt;Acinetobacter baumannii &lt;/style&gt;&lt;style face="normal" font="default" size="100%"&gt;to Enhance Cytotoxicity and Immune Evasion  &lt;/style&gt;&lt;/title&gt;&lt;secondary-title&gt;Frontiers in Microbiology  &lt;/secondary-title&gt;&lt;/titles&gt;&lt;periodical&gt;&lt;full-title&gt;Front Microbiol&lt;/full-title&gt;&lt;abbr-1&gt;Frontiers in microbiology&lt;/abbr-1&gt;&lt;/periodical&gt;&lt;pages&gt;1581 &lt;/pages&gt;&lt;volume&gt;10&lt;/volume&gt;&lt;dates&gt;&lt;year&gt;2019&lt;/year&gt;&lt;/dates&gt;&lt;urls&gt;&lt;/urls&gt;&lt;electronic-resource-num&gt;10.3389/fmicb.2019.01581   &lt;/electronic-resource-num&gt;&lt;/record&gt;&lt;/Cite&gt;&lt;/EndNote&gt;</w:instrText>
      </w:r>
      <w:r w:rsidRPr="00C44376">
        <w:rPr>
          <w:rFonts w:ascii="Helvetica" w:hAnsi="Helvetica" w:cs="Arial"/>
          <w:bCs/>
          <w:iCs/>
        </w:rPr>
        <w:fldChar w:fldCharType="separate"/>
      </w:r>
      <w:r w:rsidR="000162D5" w:rsidRPr="000162D5">
        <w:rPr>
          <w:rFonts w:ascii="Helvetica" w:hAnsi="Helvetica" w:cs="Arial"/>
          <w:bCs/>
          <w:iCs/>
          <w:noProof/>
          <w:vertAlign w:val="superscript"/>
        </w:rPr>
        <w:t>4</w:t>
      </w:r>
      <w:r w:rsidRPr="00C44376">
        <w:rPr>
          <w:rFonts w:ascii="Helvetica" w:hAnsi="Helvetica" w:cs="Arial"/>
          <w:bCs/>
        </w:rPr>
        <w:fldChar w:fldCharType="end"/>
      </w:r>
      <w:r w:rsidRPr="00C44376">
        <w:rPr>
          <w:rFonts w:ascii="Helvetica" w:hAnsi="Helvetica" w:cs="Arial"/>
          <w:bCs/>
          <w:iCs/>
        </w:rPr>
        <w:t>.</w:t>
      </w:r>
      <w:r w:rsidR="00716A85">
        <w:rPr>
          <w:rFonts w:ascii="Helvetica" w:hAnsi="Helvetica" w:cs="Arial"/>
          <w:bCs/>
          <w:iCs/>
        </w:rPr>
        <w:t xml:space="preserve"> When exposed to PF, </w:t>
      </w:r>
      <w:r w:rsidR="00716A85" w:rsidRPr="00716A85">
        <w:rPr>
          <w:rFonts w:ascii="Helvetica" w:hAnsi="Helvetica" w:cs="Arial"/>
          <w:bCs/>
          <w:i/>
        </w:rPr>
        <w:t>A. baumannii</w:t>
      </w:r>
      <w:r w:rsidR="00716A85" w:rsidRPr="00716A85">
        <w:rPr>
          <w:rFonts w:ascii="Helvetica" w:hAnsi="Helvetica" w:cs="Arial"/>
          <w:bCs/>
          <w:iCs/>
        </w:rPr>
        <w:t xml:space="preserve"> respon</w:t>
      </w:r>
      <w:r w:rsidR="00716A85">
        <w:rPr>
          <w:rFonts w:ascii="Helvetica" w:hAnsi="Helvetica" w:cs="Arial"/>
          <w:bCs/>
          <w:iCs/>
        </w:rPr>
        <w:t>d by modifying the expression</w:t>
      </w:r>
      <w:r w:rsidR="00716A85" w:rsidRPr="00716A85">
        <w:rPr>
          <w:rFonts w:ascii="Helvetica" w:hAnsi="Helvetica" w:cs="Arial"/>
          <w:bCs/>
          <w:iCs/>
        </w:rPr>
        <w:t xml:space="preserve"> </w:t>
      </w:r>
      <w:ins w:id="78" w:author="Bonomo, Robert A. (VHACLE)" w:date="2020-04-19T21:22:00Z">
        <w:r w:rsidR="009B7DDA">
          <w:rPr>
            <w:rFonts w:ascii="Helvetica" w:hAnsi="Helvetica" w:cs="Arial"/>
            <w:bCs/>
            <w:iCs/>
          </w:rPr>
          <w:t xml:space="preserve">of </w:t>
        </w:r>
      </w:ins>
      <w:r w:rsidR="00716A85" w:rsidRPr="00716A85">
        <w:rPr>
          <w:rFonts w:ascii="Helvetica" w:hAnsi="Helvetica" w:cs="Arial"/>
          <w:bCs/>
          <w:iCs/>
        </w:rPr>
        <w:t>genes associated with pathogenicity and adaptative response to stress</w:t>
      </w:r>
      <w:r w:rsidR="00B076D6">
        <w:rPr>
          <w:rFonts w:ascii="Helvetica" w:hAnsi="Helvetica" w:cs="Arial"/>
          <w:bCs/>
          <w:iCs/>
        </w:rPr>
        <w:t xml:space="preserve"> </w:t>
      </w:r>
      <w:r w:rsidR="00B076D6">
        <w:rPr>
          <w:rFonts w:ascii="Helvetica" w:hAnsi="Helvetica" w:cs="Arial"/>
          <w:bCs/>
          <w:iCs/>
        </w:rPr>
        <w:fldChar w:fldCharType="begin">
          <w:fldData xml:space="preserve">PEVuZE5vdGU+PENpdGU+PEF1dGhvcj5NYXJ0aW5lejwvQXV0aG9yPjxZZWFyPjIwMTk8L1llYXI+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</w:fldData>
        </w:fldChar>
      </w:r>
      <w:r w:rsidR="000162D5">
        <w:rPr>
          <w:rFonts w:ascii="Helvetica" w:hAnsi="Helvetica" w:cs="Arial"/>
          <w:bCs/>
          <w:iCs/>
        </w:rPr>
        <w:instrText xml:space="preserve"> ADDIN EN.CITE </w:instrText>
      </w:r>
      <w:r w:rsidR="000162D5">
        <w:rPr>
          <w:rFonts w:ascii="Helvetica" w:hAnsi="Helvetica" w:cs="Arial"/>
          <w:bCs/>
          <w:iCs/>
        </w:rPr>
        <w:fldChar w:fldCharType="begin">
          <w:fldData xml:space="preserve">PEVuZE5vdGU+PENpdGU+PEF1dGhvcj5NYXJ0aW5lejwvQXV0aG9yPjxZZWFyPjIwMTk8L1llYXI+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</w:fldData>
        </w:fldChar>
      </w:r>
      <w:r w:rsidR="000162D5">
        <w:rPr>
          <w:rFonts w:ascii="Helvetica" w:hAnsi="Helvetica" w:cs="Arial"/>
          <w:bCs/>
          <w:iCs/>
        </w:rPr>
        <w:instrText xml:space="preserve"> ADDIN EN.CITE.DATA </w:instrText>
      </w:r>
      <w:r w:rsidR="000162D5">
        <w:rPr>
          <w:rFonts w:ascii="Helvetica" w:hAnsi="Helvetica" w:cs="Arial"/>
          <w:bCs/>
          <w:iCs/>
        </w:rPr>
      </w:r>
      <w:r w:rsidR="000162D5">
        <w:rPr>
          <w:rFonts w:ascii="Helvetica" w:hAnsi="Helvetica" w:cs="Arial"/>
          <w:bCs/>
          <w:iCs/>
        </w:rPr>
        <w:fldChar w:fldCharType="end"/>
      </w:r>
      <w:r w:rsidR="00B076D6">
        <w:rPr>
          <w:rFonts w:ascii="Helvetica" w:hAnsi="Helvetica" w:cs="Arial"/>
          <w:bCs/>
          <w:iCs/>
        </w:rPr>
      </w:r>
      <w:r w:rsidR="00B076D6">
        <w:rPr>
          <w:rFonts w:ascii="Helvetica" w:hAnsi="Helvetica" w:cs="Arial"/>
          <w:bCs/>
          <w:iCs/>
        </w:rPr>
        <w:fldChar w:fldCharType="separate"/>
      </w:r>
      <w:r w:rsidR="000162D5" w:rsidRPr="000162D5">
        <w:rPr>
          <w:rFonts w:ascii="Helvetica" w:hAnsi="Helvetica" w:cs="Arial"/>
          <w:bCs/>
          <w:iCs/>
          <w:noProof/>
          <w:vertAlign w:val="superscript"/>
        </w:rPr>
        <w:t>5</w:t>
      </w:r>
      <w:r w:rsidR="00B076D6">
        <w:rPr>
          <w:rFonts w:ascii="Helvetica" w:hAnsi="Helvetica" w:cs="Arial"/>
          <w:bCs/>
          <w:iCs/>
        </w:rPr>
        <w:fldChar w:fldCharType="end"/>
      </w:r>
      <w:r w:rsidR="00716A85" w:rsidRPr="00716A85">
        <w:rPr>
          <w:rFonts w:ascii="Helvetica" w:hAnsi="Helvetica" w:cs="Arial"/>
          <w:bCs/>
          <w:iCs/>
        </w:rPr>
        <w:t xml:space="preserve">. </w:t>
      </w:r>
      <w:r w:rsidR="00716A85">
        <w:rPr>
          <w:rFonts w:ascii="Helvetica" w:hAnsi="Helvetica" w:cs="Arial"/>
          <w:bCs/>
          <w:iCs/>
        </w:rPr>
        <w:t>A</w:t>
      </w:r>
      <w:r w:rsidR="00716A85" w:rsidRPr="00716A85">
        <w:rPr>
          <w:rFonts w:ascii="Helvetica" w:hAnsi="Helvetica" w:cs="Arial"/>
          <w:bCs/>
          <w:iCs/>
        </w:rPr>
        <w:t xml:space="preserve"> considerable number of genes </w:t>
      </w:r>
      <w:r w:rsidR="00716A85">
        <w:rPr>
          <w:rFonts w:ascii="Helvetica" w:hAnsi="Helvetica" w:cs="Arial"/>
          <w:bCs/>
          <w:iCs/>
        </w:rPr>
        <w:t>(</w:t>
      </w:r>
      <w:r w:rsidR="00A70204">
        <w:rPr>
          <w:rFonts w:ascii="Helvetica" w:hAnsi="Helvetica" w:cs="Arial"/>
          <w:bCs/>
          <w:iCs/>
        </w:rPr>
        <w:t xml:space="preserve">1120 considering </w:t>
      </w:r>
      <w:r w:rsidR="00A70204">
        <w:rPr>
          <w:rFonts w:ascii="Helvetica" w:hAnsi="Helvetica" w:cs="Helvetica"/>
        </w:rPr>
        <w:t>log</w:t>
      </w:r>
      <w:r w:rsidR="00A70204" w:rsidRPr="0046526B">
        <w:rPr>
          <w:rFonts w:ascii="Helvetica" w:hAnsi="Helvetica" w:cs="Helvetica"/>
          <w:vertAlign w:val="subscript"/>
        </w:rPr>
        <w:t>2</w:t>
      </w:r>
      <w:r w:rsidR="00A70204">
        <w:rPr>
          <w:rFonts w:ascii="Helvetica" w:hAnsi="Helvetica" w:cs="Helvetica"/>
        </w:rPr>
        <w:t xml:space="preserve"> &gt; 1 with adjusted </w:t>
      </w:r>
      <w:r w:rsidR="00A70204" w:rsidRPr="0046526B">
        <w:rPr>
          <w:rFonts w:ascii="Helvetica" w:hAnsi="Helvetica" w:cs="Helvetica"/>
          <w:i/>
          <w:iCs/>
        </w:rPr>
        <w:t>P</w:t>
      </w:r>
      <w:r w:rsidR="00A70204">
        <w:rPr>
          <w:rFonts w:ascii="Helvetica" w:hAnsi="Helvetica" w:cs="Helvetica"/>
        </w:rPr>
        <w:t>-value &lt; 0.05</w:t>
      </w:r>
      <w:r w:rsidR="00716A85">
        <w:rPr>
          <w:rFonts w:ascii="Helvetica" w:hAnsi="Helvetica" w:cs="Arial"/>
          <w:bCs/>
          <w:iCs/>
        </w:rPr>
        <w:t xml:space="preserve">) </w:t>
      </w:r>
      <w:r w:rsidR="00716A85" w:rsidRPr="00716A85">
        <w:rPr>
          <w:rFonts w:ascii="Helvetica" w:hAnsi="Helvetica" w:cs="Arial"/>
          <w:bCs/>
          <w:iCs/>
        </w:rPr>
        <w:t xml:space="preserve">are affected in the presence of PF, </w:t>
      </w:r>
      <w:r w:rsidR="00716A85">
        <w:rPr>
          <w:rFonts w:ascii="Helvetica" w:hAnsi="Helvetica" w:cs="Arial"/>
          <w:bCs/>
          <w:iCs/>
        </w:rPr>
        <w:t>suggesting</w:t>
      </w:r>
      <w:r w:rsidR="00716A85" w:rsidRPr="00716A85">
        <w:rPr>
          <w:rFonts w:ascii="Helvetica" w:hAnsi="Helvetica" w:cs="Arial"/>
          <w:bCs/>
          <w:iCs/>
        </w:rPr>
        <w:t xml:space="preserve"> that a multifactorial strategy </w:t>
      </w:r>
      <w:r w:rsidR="00716A85">
        <w:rPr>
          <w:rFonts w:ascii="Helvetica" w:hAnsi="Helvetica" w:cs="Arial"/>
          <w:bCs/>
          <w:iCs/>
        </w:rPr>
        <w:t>is</w:t>
      </w:r>
      <w:r w:rsidR="00716A85" w:rsidRPr="00716A85">
        <w:rPr>
          <w:rFonts w:ascii="Helvetica" w:hAnsi="Helvetica" w:cs="Arial"/>
          <w:bCs/>
          <w:iCs/>
        </w:rPr>
        <w:t xml:space="preserve"> involved in scenarios containing stressors and detrimental conditions that lead to </w:t>
      </w:r>
      <w:r w:rsidR="00716A85" w:rsidRPr="00716A85">
        <w:rPr>
          <w:rFonts w:ascii="Helvetica" w:hAnsi="Helvetica" w:cs="Arial"/>
          <w:bCs/>
          <w:i/>
        </w:rPr>
        <w:t>A. baumannii</w:t>
      </w:r>
      <w:r w:rsidR="00716A85" w:rsidRPr="00716A85">
        <w:rPr>
          <w:rFonts w:ascii="Helvetica" w:hAnsi="Helvetica" w:cs="Arial"/>
          <w:bCs/>
          <w:iCs/>
        </w:rPr>
        <w:t xml:space="preserve"> adaptation and success in harsh conditions.</w:t>
      </w:r>
      <w:r w:rsidR="00B50CD5">
        <w:rPr>
          <w:rFonts w:ascii="Helvetica" w:hAnsi="Helvetica" w:cs="Arial"/>
          <w:bCs/>
          <w:iCs/>
        </w:rPr>
        <w:t xml:space="preserve"> </w:t>
      </w:r>
    </w:p>
    <w:p w14:paraId="1672D00E" w14:textId="74E05BFE" w:rsidR="00363CDF" w:rsidRDefault="00363CDF" w:rsidP="00210656">
      <w:pPr>
        <w:widowControl w:val="0"/>
        <w:autoSpaceDE w:val="0"/>
        <w:autoSpaceDN w:val="0"/>
        <w:adjustRightInd w:val="0"/>
        <w:spacing w:line="360" w:lineRule="auto"/>
        <w:ind w:firstLine="720"/>
        <w:jc w:val="both"/>
        <w:rPr>
          <w:rFonts w:ascii="Helvetica" w:hAnsi="Helvetica" w:cs="Arial"/>
          <w:bCs/>
          <w:iCs/>
        </w:rPr>
      </w:pPr>
      <w:r>
        <w:rPr>
          <w:rFonts w:ascii="Helvetica" w:hAnsi="Helvetica" w:cs="Arial"/>
          <w:bCs/>
          <w:iCs/>
        </w:rPr>
        <w:t>It has been well studied that pathogens need to</w:t>
      </w:r>
      <w:r w:rsidRPr="00363CDF">
        <w:rPr>
          <w:rFonts w:ascii="Helvetica" w:hAnsi="Helvetica" w:cs="Arial"/>
          <w:bCs/>
          <w:iCs/>
        </w:rPr>
        <w:t xml:space="preserve"> overcome</w:t>
      </w:r>
      <w:r>
        <w:rPr>
          <w:rFonts w:ascii="Helvetica" w:hAnsi="Helvetica" w:cs="Arial"/>
          <w:bCs/>
          <w:iCs/>
        </w:rPr>
        <w:t xml:space="preserve"> </w:t>
      </w:r>
      <w:r w:rsidRPr="00363CDF">
        <w:rPr>
          <w:rFonts w:ascii="Helvetica" w:hAnsi="Helvetica" w:cs="Arial"/>
          <w:bCs/>
          <w:iCs/>
        </w:rPr>
        <w:t>nutrient limitation</w:t>
      </w:r>
      <w:r>
        <w:rPr>
          <w:rFonts w:ascii="Helvetica" w:hAnsi="Helvetica" w:cs="Arial"/>
          <w:bCs/>
          <w:iCs/>
        </w:rPr>
        <w:t xml:space="preserve">, such </w:t>
      </w:r>
      <w:r w:rsidRPr="00506C85">
        <w:rPr>
          <w:rFonts w:ascii="Helvetica" w:hAnsi="Helvetica" w:cs="Arial"/>
          <w:bCs/>
          <w:iCs/>
        </w:rPr>
        <w:t>as iron, to colonize and survive within the host. Most of the</w:t>
      </w:r>
      <w:r w:rsidR="00FD539E">
        <w:rPr>
          <w:rFonts w:ascii="Helvetica" w:hAnsi="Helvetica" w:cs="Arial"/>
          <w:bCs/>
          <w:iCs/>
        </w:rPr>
        <w:t xml:space="preserve"> pathogens</w:t>
      </w:r>
      <w:r w:rsidRPr="00506C85">
        <w:rPr>
          <w:rFonts w:ascii="Helvetica" w:hAnsi="Helvetica" w:cs="Arial"/>
          <w:bCs/>
          <w:iCs/>
        </w:rPr>
        <w:t xml:space="preserve"> possess a variety of proteins and molecules to harvest sequestered iron </w:t>
      </w:r>
      <w:r w:rsidR="0078443A" w:rsidRPr="008619AD">
        <w:rPr>
          <w:rFonts w:ascii="Helvetica" w:hAnsi="Helvetica" w:cs="Arial"/>
          <w:bCs/>
          <w:iCs/>
        </w:rPr>
        <w:fldChar w:fldCharType="begin"/>
      </w:r>
      <w:r w:rsidR="00443297">
        <w:rPr>
          <w:rFonts w:ascii="Helvetica" w:hAnsi="Helvetica" w:cs="Arial"/>
          <w:bCs/>
          <w:iCs/>
        </w:rPr>
        <w:instrText xml:space="preserve"> ADDIN EN.CITE &lt;EndNote&gt;&lt;Cite&gt;&lt;Author&gt;Hood&lt;/Author&gt;&lt;Year&gt;2012&lt;/Year&gt;&lt;RecNum&gt;264&lt;/RecNum&gt;&lt;DisplayText&gt;&lt;style face="superscript"&gt;6&lt;/style&gt;&lt;/DisplayText&gt;&lt;record&gt;&lt;rec-number&gt;264&lt;/rec-number&gt;&lt;foreign-keys&gt;&lt;key app="EN" db-id="w9atpe09vdfpwuezzrkxfwp95f9tde2dx5wx" timestamp="1586517764"&gt;264&lt;/key&gt;&lt;/foreign-keys&gt;&lt;ref-type name="Journal Article"&gt;17&lt;/ref-type&gt;&lt;contributors&gt;&lt;authors&gt;&lt;author&gt;Hood, M. Indriati&lt;/author&gt;&lt;author&gt;Skaar, Eric P.&lt;/author&gt;&lt;/authors&gt;&lt;/contributors&gt;&lt;titles&gt;&lt;title&gt;Nutritional immunity: transition metals at the pathogen–host interface&lt;/title&gt;&lt;secondary-title&gt;Nature Reviews Microbiology&lt;/secondary-title&gt;&lt;/titles&gt;&lt;periodical&gt;&lt;full-title&gt;Nature Reviews Microbiology&lt;/full-title&gt;&lt;/periodical&gt;&lt;pages&gt;525-537&lt;/pages&gt;&lt;volume&gt;10&lt;/volume&gt;&lt;number&gt;8&lt;/number&gt;&lt;dates&gt;&lt;year&gt;2012&lt;/year&gt;&lt;pub-dates&gt;&lt;date&gt;2012/08/01&lt;/date&gt;&lt;/pub-dates&gt;&lt;/dates&gt;&lt;isbn&gt;1740-1534&lt;/isbn&gt;&lt;urls&gt;&lt;related-urls&gt;&lt;url&gt;https://doi.org/10.1038/nrmicro2836&lt;/url&gt;&lt;/related-urls&gt;&lt;/urls&gt;&lt;electronic-resource-num&gt;10.1038/nrmicro2836&lt;/electronic-resource-num&gt;&lt;/record&gt;&lt;/Cite&gt;&lt;/EndNote&gt;</w:instrText>
      </w:r>
      <w:r w:rsidR="0078443A" w:rsidRPr="008619AD">
        <w:rPr>
          <w:rFonts w:ascii="Helvetica" w:hAnsi="Helvetica" w:cs="Arial"/>
          <w:bCs/>
          <w:iCs/>
        </w:rPr>
        <w:fldChar w:fldCharType="separate"/>
      </w:r>
      <w:r w:rsidR="00443297" w:rsidRPr="00443297">
        <w:rPr>
          <w:rFonts w:ascii="Helvetica" w:hAnsi="Helvetica" w:cs="Arial"/>
          <w:bCs/>
          <w:iCs/>
          <w:noProof/>
          <w:vertAlign w:val="superscript"/>
        </w:rPr>
        <w:t>6</w:t>
      </w:r>
      <w:r w:rsidR="0078443A" w:rsidRPr="008619AD">
        <w:rPr>
          <w:rFonts w:ascii="Helvetica" w:hAnsi="Helvetica" w:cs="Arial"/>
          <w:bCs/>
          <w:iCs/>
        </w:rPr>
        <w:fldChar w:fldCharType="end"/>
      </w:r>
      <w:r w:rsidRPr="008619AD">
        <w:rPr>
          <w:rFonts w:ascii="Helvetica" w:hAnsi="Helvetica" w:cs="Arial"/>
          <w:bCs/>
          <w:iCs/>
        </w:rPr>
        <w:t>.</w:t>
      </w:r>
      <w:r w:rsidR="00A92900" w:rsidRPr="00506C85">
        <w:rPr>
          <w:rFonts w:ascii="Helvetica" w:hAnsi="Helvetica" w:cs="Arial"/>
          <w:bCs/>
          <w:iCs/>
        </w:rPr>
        <w:t xml:space="preserve">During inflammatory diseases, </w:t>
      </w:r>
      <w:r w:rsidR="00A92900" w:rsidRPr="00506C85">
        <w:rPr>
          <w:rFonts w:ascii="Helvetica" w:hAnsi="Helvetica" w:cs="Arial"/>
          <w:bCs/>
          <w:iCs/>
        </w:rPr>
        <w:lastRenderedPageBreak/>
        <w:t xml:space="preserve">such as </w:t>
      </w:r>
      <w:r w:rsidR="00C00FE0">
        <w:rPr>
          <w:rFonts w:ascii="Helvetica" w:hAnsi="Helvetica" w:cs="Times New Roman"/>
        </w:rPr>
        <w:t>those that</w:t>
      </w:r>
      <w:r w:rsidR="00C00FE0" w:rsidRPr="009852FC">
        <w:rPr>
          <w:rFonts w:ascii="Helvetica" w:hAnsi="Helvetica" w:cs="Times New Roman"/>
        </w:rPr>
        <w:t xml:space="preserve"> </w:t>
      </w:r>
      <w:r w:rsidR="00C00FE0">
        <w:rPr>
          <w:rFonts w:ascii="Helvetica" w:hAnsi="Helvetica" w:cs="Times New Roman"/>
        </w:rPr>
        <w:t>result in</w:t>
      </w:r>
      <w:r w:rsidR="001D4A51" w:rsidRPr="009852FC">
        <w:rPr>
          <w:rFonts w:ascii="Helvetica" w:hAnsi="Helvetica" w:cs="Times New Roman"/>
        </w:rPr>
        <w:t xml:space="preserve"> pleural effusion</w:t>
      </w:r>
      <w:r w:rsidR="00A92900" w:rsidRPr="00506C85">
        <w:rPr>
          <w:rFonts w:ascii="Helvetica" w:hAnsi="Helvetica" w:cs="Arial"/>
          <w:bCs/>
          <w:iCs/>
        </w:rPr>
        <w:t xml:space="preserve">, </w:t>
      </w:r>
      <w:r w:rsidR="001D4A51" w:rsidRPr="00506C85">
        <w:rPr>
          <w:rFonts w:ascii="Helvetica" w:hAnsi="Helvetica" w:cs="Arial"/>
          <w:bCs/>
          <w:iCs/>
        </w:rPr>
        <w:t>the</w:t>
      </w:r>
      <w:r w:rsidR="001D4A51" w:rsidRPr="009852FC">
        <w:rPr>
          <w:rFonts w:ascii="Helvetica" w:eastAsia="Times New Roman" w:hAnsi="Helvetica" w:cs="Arial"/>
          <w:color w:val="111111"/>
          <w:shd w:val="clear" w:color="auto" w:fill="FFFFFF"/>
        </w:rPr>
        <w:t xml:space="preserve"> neutrophil gelatinase-associated lipocalin (NGAL) is</w:t>
      </w:r>
      <w:r w:rsidR="00506C85" w:rsidRPr="009852FC">
        <w:rPr>
          <w:rFonts w:ascii="Helvetica" w:eastAsia="Times New Roman" w:hAnsi="Helvetica" w:cs="Arial"/>
          <w:color w:val="111111"/>
          <w:shd w:val="clear" w:color="auto" w:fill="FFFFFF"/>
        </w:rPr>
        <w:t xml:space="preserve"> significantl</w:t>
      </w:r>
      <w:r w:rsidR="001D4A51" w:rsidRPr="009852FC">
        <w:rPr>
          <w:rFonts w:ascii="Helvetica" w:eastAsia="Times New Roman" w:hAnsi="Helvetica" w:cs="Arial"/>
          <w:color w:val="111111"/>
          <w:shd w:val="clear" w:color="auto" w:fill="FFFFFF"/>
        </w:rPr>
        <w:t>y released by neutrophils</w:t>
      </w:r>
      <w:r w:rsidR="0078443A">
        <w:rPr>
          <w:rFonts w:ascii="Helvetica" w:eastAsia="Times New Roman" w:hAnsi="Helvetica" w:cs="Arial"/>
          <w:color w:val="111111"/>
          <w:shd w:val="clear" w:color="auto" w:fill="FFFFFF"/>
        </w:rPr>
        <w:t xml:space="preserve"> </w:t>
      </w:r>
      <w:r w:rsidR="0078443A">
        <w:rPr>
          <w:rFonts w:ascii="Helvetica" w:eastAsia="Times New Roman" w:hAnsi="Helvetica" w:cs="Arial"/>
          <w:color w:val="111111"/>
          <w:shd w:val="clear" w:color="auto" w:fill="FFFFFF"/>
        </w:rPr>
        <w:fldChar w:fldCharType="begin"/>
      </w:r>
      <w:r w:rsidR="00443297">
        <w:rPr>
          <w:rFonts w:ascii="Helvetica" w:eastAsia="Times New Roman" w:hAnsi="Helvetica" w:cs="Arial"/>
          <w:color w:val="111111"/>
          <w:shd w:val="clear" w:color="auto" w:fill="FFFFFF"/>
        </w:rPr>
        <w:instrText xml:space="preserve"> ADDIN EN.CITE &lt;EndNote&gt;&lt;Cite&gt;&lt;Author&gt;Gümüs&lt;/Author&gt;&lt;Year&gt;2014&lt;/Year&gt;&lt;RecNum&gt;265&lt;/RecNum&gt;&lt;DisplayText&gt;&lt;style face="superscript"&gt;7&lt;/style&gt;&lt;/DisplayText&gt;&lt;record&gt;&lt;rec-number&gt;265&lt;/rec-number&gt;&lt;foreign-keys&gt;&lt;key app="EN" db-id="w9atpe09vdfpwuezzrkxfwp95f9tde2dx5wx" timestamp="1586517997"&gt;265&lt;/key&gt;&lt;/foreign-keys&gt;&lt;ref-type name="Journal Article"&gt;17&lt;/ref-type&gt;&lt;contributors&gt;&lt;authors&gt;&lt;author&gt;Gümüs, Aziz&lt;/author&gt;&lt;author&gt;Ozkaya, Sevket&lt;/author&gt;&lt;author&gt;Ozyurt, Songul&lt;/author&gt;&lt;author&gt;Cınarka, Halit&lt;/author&gt;&lt;author&gt;Kirbas, Aynur&lt;/author&gt;&lt;author&gt;Sahin, Unal&lt;/author&gt;&lt;author&gt;Ece, Ferah&lt;/author&gt;&lt;/authors&gt;&lt;/contributors&gt;&lt;titles&gt;&lt;title&gt;A novel biomarker in the diagnosis of parapneumonic effusion: neutrophil gelatinase-associated lipocalin&lt;/title&gt;&lt;secondary-title&gt;Multidisciplinary Respiratory Medicine&lt;/secondary-title&gt;&lt;/titles&gt;&lt;periodical&gt;&lt;full-title&gt;Multidisciplinary Respiratory Medicine&lt;/full-title&gt;&lt;/periodical&gt;&lt;pages&gt;49&lt;/pages&gt;&lt;volume&gt;9&lt;/volume&gt;&lt;number&gt;1&lt;/number&gt;&lt;dates&gt;&lt;year&gt;2014&lt;/year&gt;&lt;pub-dates&gt;&lt;date&gt;2014/09/15&lt;/date&gt;&lt;/pub-dates&gt;&lt;/dates&gt;&lt;isbn&gt;2049-6958&lt;/isbn&gt;&lt;urls&gt;&lt;related-urls&gt;&lt;url&gt;https://doi.org/10.1186/2049-6958-9-49&lt;/url&gt;&lt;/related-urls&gt;&lt;/urls&gt;&lt;electronic-resource-num&gt;10.1186/2049-6958-9-49&lt;/electronic-resource-num&gt;&lt;/record&gt;&lt;/Cite&gt;&lt;/EndNote&gt;</w:instrText>
      </w:r>
      <w:r w:rsidR="0078443A">
        <w:rPr>
          <w:rFonts w:ascii="Helvetica" w:eastAsia="Times New Roman" w:hAnsi="Helvetica" w:cs="Arial"/>
          <w:color w:val="111111"/>
          <w:shd w:val="clear" w:color="auto" w:fill="FFFFFF"/>
        </w:rPr>
        <w:fldChar w:fldCharType="separate"/>
      </w:r>
      <w:r w:rsidR="00443297" w:rsidRPr="00443297">
        <w:rPr>
          <w:rFonts w:ascii="Helvetica" w:eastAsia="Times New Roman" w:hAnsi="Helvetica" w:cs="Arial"/>
          <w:noProof/>
          <w:color w:val="111111"/>
          <w:shd w:val="clear" w:color="auto" w:fill="FFFFFF"/>
          <w:vertAlign w:val="superscript"/>
        </w:rPr>
        <w:t>7</w:t>
      </w:r>
      <w:r w:rsidR="0078443A">
        <w:rPr>
          <w:rFonts w:ascii="Helvetica" w:eastAsia="Times New Roman" w:hAnsi="Helvetica" w:cs="Arial"/>
          <w:color w:val="111111"/>
          <w:shd w:val="clear" w:color="auto" w:fill="FFFFFF"/>
        </w:rPr>
        <w:fldChar w:fldCharType="end"/>
      </w:r>
      <w:r w:rsidR="00506C85">
        <w:rPr>
          <w:rFonts w:ascii="Helvetica" w:eastAsia="Times New Roman" w:hAnsi="Helvetica" w:cs="Arial"/>
          <w:color w:val="111111"/>
          <w:shd w:val="clear" w:color="auto" w:fill="FFFFFF"/>
        </w:rPr>
        <w:t>. NGAL</w:t>
      </w:r>
      <w:r w:rsidR="007A39B8">
        <w:rPr>
          <w:rFonts w:ascii="Helvetica" w:eastAsia="Times New Roman" w:hAnsi="Helvetica" w:cs="Arial"/>
          <w:color w:val="111111"/>
          <w:shd w:val="clear" w:color="auto" w:fill="FFFFFF"/>
        </w:rPr>
        <w:t xml:space="preserve">, </w:t>
      </w:r>
      <w:r w:rsidR="00506C85">
        <w:rPr>
          <w:rFonts w:ascii="Helvetica" w:eastAsia="Times New Roman" w:hAnsi="Helvetica" w:cs="Arial"/>
          <w:color w:val="111111"/>
          <w:shd w:val="clear" w:color="auto" w:fill="FFFFFF"/>
        </w:rPr>
        <w:t xml:space="preserve">also known as </w:t>
      </w:r>
      <w:r w:rsidR="00506C85" w:rsidRPr="00363CDF">
        <w:rPr>
          <w:rFonts w:ascii="Helvetica" w:hAnsi="Helvetica" w:cs="Arial"/>
          <w:bCs/>
          <w:iCs/>
        </w:rPr>
        <w:t>Lipocalin 2 (Lcn2</w:t>
      </w:r>
      <w:r w:rsidR="007A39B8">
        <w:rPr>
          <w:rFonts w:ascii="Helvetica" w:hAnsi="Helvetica" w:cs="Arial"/>
          <w:bCs/>
          <w:iCs/>
        </w:rPr>
        <w:t>), is</w:t>
      </w:r>
      <w:r w:rsidR="00506C85">
        <w:rPr>
          <w:rFonts w:ascii="Helvetica" w:hAnsi="Helvetica" w:cs="Arial"/>
          <w:bCs/>
          <w:iCs/>
        </w:rPr>
        <w:t xml:space="preserve"> known to sequester iron and </w:t>
      </w:r>
      <w:r w:rsidR="00C00FE0">
        <w:rPr>
          <w:rFonts w:ascii="Helvetica" w:hAnsi="Helvetica" w:cs="Arial"/>
          <w:bCs/>
          <w:iCs/>
        </w:rPr>
        <w:t xml:space="preserve">also </w:t>
      </w:r>
      <w:del w:id="79" w:author="Bonomo, Robert A. (VHACLE)" w:date="2020-04-19T21:25:00Z">
        <w:r w:rsidR="00506C85" w:rsidDel="009B7DDA">
          <w:rPr>
            <w:rFonts w:ascii="Helvetica" w:hAnsi="Helvetica" w:cs="Arial"/>
            <w:bCs/>
            <w:iCs/>
          </w:rPr>
          <w:delText>posess</w:delText>
        </w:r>
        <w:r w:rsidR="00C00FE0" w:rsidDel="009B7DDA">
          <w:rPr>
            <w:rFonts w:ascii="Helvetica" w:hAnsi="Helvetica" w:cs="Arial"/>
            <w:bCs/>
            <w:iCs/>
          </w:rPr>
          <w:delText>es</w:delText>
        </w:r>
      </w:del>
      <w:ins w:id="80" w:author="Bonomo, Robert A. (VHACLE)" w:date="2020-04-19T21:25:00Z">
        <w:r w:rsidR="009B7DDA">
          <w:rPr>
            <w:rFonts w:ascii="Helvetica" w:hAnsi="Helvetica" w:cs="Arial"/>
            <w:bCs/>
            <w:iCs/>
          </w:rPr>
          <w:t>possesses</w:t>
        </w:r>
      </w:ins>
      <w:r w:rsidR="007A39B8">
        <w:rPr>
          <w:rFonts w:ascii="Helvetica" w:hAnsi="Helvetica" w:cs="Arial"/>
          <w:bCs/>
          <w:iCs/>
        </w:rPr>
        <w:t xml:space="preserve"> </w:t>
      </w:r>
      <w:r w:rsidR="00506C85" w:rsidRPr="00363CDF">
        <w:rPr>
          <w:rFonts w:ascii="Helvetica" w:hAnsi="Helvetica" w:cs="Arial"/>
          <w:bCs/>
          <w:iCs/>
        </w:rPr>
        <w:t>immunomodulatory effects</w:t>
      </w:r>
      <w:r w:rsidR="0078443A">
        <w:rPr>
          <w:rFonts w:ascii="Helvetica" w:hAnsi="Helvetica" w:cs="Arial"/>
          <w:bCs/>
          <w:iCs/>
        </w:rPr>
        <w:t xml:space="preserve"> </w:t>
      </w:r>
      <w:r w:rsidR="0078443A">
        <w:rPr>
          <w:rFonts w:ascii="Helvetica" w:hAnsi="Helvetica" w:cs="Arial"/>
          <w:bCs/>
          <w:iCs/>
        </w:rPr>
        <w:fldChar w:fldCharType="begin">
          <w:fldData xml:space="preserve">PEVuZE5vdGU+PENpdGU+PEF1dGhvcj5Ib2xkZW48L0F1dGhvcj48WWVhcj4yMDE0PC9ZZWFyPjxS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</w:fldData>
        </w:fldChar>
      </w:r>
      <w:r w:rsidR="00443297">
        <w:rPr>
          <w:rFonts w:ascii="Helvetica" w:hAnsi="Helvetica" w:cs="Arial"/>
          <w:bCs/>
          <w:iCs/>
        </w:rPr>
        <w:instrText xml:space="preserve"> ADDIN EN.CITE </w:instrText>
      </w:r>
      <w:r w:rsidR="00443297">
        <w:rPr>
          <w:rFonts w:ascii="Helvetica" w:hAnsi="Helvetica" w:cs="Arial"/>
          <w:bCs/>
          <w:iCs/>
        </w:rPr>
        <w:fldChar w:fldCharType="begin">
          <w:fldData xml:space="preserve">PEVuZE5vdGU+PENpdGU+PEF1dGhvcj5Ib2xkZW48L0F1dGhvcj48WWVhcj4yMDE0PC9ZZWFyPjxS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</w:fldData>
        </w:fldChar>
      </w:r>
      <w:r w:rsidR="00443297">
        <w:rPr>
          <w:rFonts w:ascii="Helvetica" w:hAnsi="Helvetica" w:cs="Arial"/>
          <w:bCs/>
          <w:iCs/>
        </w:rPr>
        <w:instrText xml:space="preserve"> ADDIN EN.CITE.DATA </w:instrText>
      </w:r>
      <w:r w:rsidR="00443297">
        <w:rPr>
          <w:rFonts w:ascii="Helvetica" w:hAnsi="Helvetica" w:cs="Arial"/>
          <w:bCs/>
          <w:iCs/>
        </w:rPr>
      </w:r>
      <w:r w:rsidR="00443297">
        <w:rPr>
          <w:rFonts w:ascii="Helvetica" w:hAnsi="Helvetica" w:cs="Arial"/>
          <w:bCs/>
          <w:iCs/>
        </w:rPr>
        <w:fldChar w:fldCharType="end"/>
      </w:r>
      <w:r w:rsidR="0078443A">
        <w:rPr>
          <w:rFonts w:ascii="Helvetica" w:hAnsi="Helvetica" w:cs="Arial"/>
          <w:bCs/>
          <w:iCs/>
        </w:rPr>
      </w:r>
      <w:r w:rsidR="0078443A">
        <w:rPr>
          <w:rFonts w:ascii="Helvetica" w:hAnsi="Helvetica" w:cs="Arial"/>
          <w:bCs/>
          <w:iCs/>
        </w:rPr>
        <w:fldChar w:fldCharType="separate"/>
      </w:r>
      <w:r w:rsidR="00443297" w:rsidRPr="00443297">
        <w:rPr>
          <w:rFonts w:ascii="Helvetica" w:hAnsi="Helvetica" w:cs="Arial"/>
          <w:bCs/>
          <w:iCs/>
          <w:noProof/>
          <w:vertAlign w:val="superscript"/>
        </w:rPr>
        <w:t>8</w:t>
      </w:r>
      <w:r w:rsidR="0078443A">
        <w:rPr>
          <w:rFonts w:ascii="Helvetica" w:hAnsi="Helvetica" w:cs="Arial"/>
          <w:bCs/>
          <w:iCs/>
        </w:rPr>
        <w:fldChar w:fldCharType="end"/>
      </w:r>
      <w:r w:rsidR="00506C85">
        <w:rPr>
          <w:rFonts w:ascii="Helvetica" w:hAnsi="Helvetica" w:cs="Arial"/>
          <w:bCs/>
          <w:iCs/>
        </w:rPr>
        <w:t xml:space="preserve">. </w:t>
      </w:r>
      <w:r w:rsidR="00CD27A9">
        <w:rPr>
          <w:rFonts w:ascii="Helvetica" w:hAnsi="Helvetica" w:cs="Arial"/>
          <w:bCs/>
          <w:iCs/>
        </w:rPr>
        <w:t xml:space="preserve">It was shown that components present in </w:t>
      </w:r>
      <w:r w:rsidR="009852FC">
        <w:rPr>
          <w:rFonts w:ascii="Helvetica" w:hAnsi="Helvetica" w:cs="Arial"/>
          <w:bCs/>
          <w:iCs/>
        </w:rPr>
        <w:t>PF,</w:t>
      </w:r>
      <w:r w:rsidR="00CD27A9">
        <w:rPr>
          <w:rFonts w:ascii="Helvetica" w:hAnsi="Helvetica" w:cs="Arial"/>
          <w:bCs/>
          <w:iCs/>
        </w:rPr>
        <w:t xml:space="preserve"> such as </w:t>
      </w:r>
      <w:r w:rsidR="00CD27A9">
        <w:rPr>
          <w:rStyle w:val="normaltextrun"/>
          <w:rFonts w:ascii="Helvetica" w:hAnsi="Helvetica" w:cs="Helvetica"/>
          <w:color w:val="000000" w:themeColor="text1"/>
        </w:rPr>
        <w:t xml:space="preserve">macrophages, lymphocytes, monocytes, </w:t>
      </w:r>
      <w:r w:rsidR="00CD27A9" w:rsidRPr="0001074B">
        <w:rPr>
          <w:rStyle w:val="normaltextrun"/>
          <w:rFonts w:ascii="Helvetica" w:hAnsi="Helvetica" w:cs="Helvetica"/>
          <w:color w:val="000000" w:themeColor="text1"/>
        </w:rPr>
        <w:t xml:space="preserve">granulocytes, proteins, LDH, and </w:t>
      </w:r>
      <w:r w:rsidR="007A39B8">
        <w:rPr>
          <w:rStyle w:val="normaltextrun"/>
          <w:rFonts w:ascii="Helvetica" w:hAnsi="Helvetica" w:cs="Helvetica"/>
          <w:color w:val="000000" w:themeColor="text1"/>
        </w:rPr>
        <w:t>low</w:t>
      </w:r>
      <w:r w:rsidR="007A39B8" w:rsidRPr="00FD539E">
        <w:rPr>
          <w:rStyle w:val="normaltextrun"/>
          <w:rFonts w:ascii="Helvetica" w:hAnsi="Helvetica" w:cs="Helvetica"/>
          <w:color w:val="000000" w:themeColor="text1"/>
        </w:rPr>
        <w:t xml:space="preserve"> </w:t>
      </w:r>
      <w:r w:rsidR="00CD27A9" w:rsidRPr="00FD539E">
        <w:rPr>
          <w:rStyle w:val="normaltextrun"/>
          <w:rFonts w:ascii="Helvetica" w:hAnsi="Helvetica" w:cs="Helvetica"/>
          <w:color w:val="000000" w:themeColor="text1"/>
        </w:rPr>
        <w:t>c</w:t>
      </w:r>
      <w:r w:rsidR="00CD27A9" w:rsidRPr="00CC2C77">
        <w:rPr>
          <w:rStyle w:val="normaltextrun"/>
          <w:rFonts w:ascii="Helvetica" w:hAnsi="Helvetica" w:cs="Helvetica"/>
          <w:color w:val="000000" w:themeColor="text1"/>
        </w:rPr>
        <w:t>on</w:t>
      </w:r>
      <w:r w:rsidR="00CD27A9" w:rsidRPr="009852FC">
        <w:rPr>
          <w:rStyle w:val="normaltextrun"/>
          <w:rFonts w:ascii="Helvetica" w:hAnsi="Helvetica" w:cs="Helvetica"/>
          <w:color w:val="000000" w:themeColor="text1"/>
        </w:rPr>
        <w:t>centration</w:t>
      </w:r>
      <w:r w:rsidR="00506023">
        <w:rPr>
          <w:rStyle w:val="normaltextrun"/>
          <w:rFonts w:ascii="Helvetica" w:hAnsi="Helvetica" w:cs="Helvetica"/>
          <w:color w:val="000000" w:themeColor="text1"/>
        </w:rPr>
        <w:t>s</w:t>
      </w:r>
      <w:r w:rsidR="00CD27A9" w:rsidRPr="009852FC">
        <w:rPr>
          <w:rStyle w:val="normaltextrun"/>
          <w:rFonts w:ascii="Helvetica" w:hAnsi="Helvetica" w:cs="Helvetica"/>
          <w:color w:val="000000" w:themeColor="text1"/>
        </w:rPr>
        <w:t xml:space="preserve"> of essential metals,</w:t>
      </w:r>
      <w:r w:rsidR="00CD27A9" w:rsidRPr="009852FC">
        <w:rPr>
          <w:rFonts w:ascii="Helvetica" w:hAnsi="Helvetica" w:cs="Arial"/>
          <w:bCs/>
          <w:iCs/>
        </w:rPr>
        <w:t xml:space="preserve"> are triggering an adaptive response in </w:t>
      </w:r>
      <w:r w:rsidR="00CD27A9" w:rsidRPr="009852FC">
        <w:rPr>
          <w:rFonts w:ascii="Helvetica" w:hAnsi="Helvetica" w:cs="Arial"/>
          <w:bCs/>
          <w:i/>
        </w:rPr>
        <w:t>A. baumannii</w:t>
      </w:r>
      <w:r w:rsidR="0001074B" w:rsidRPr="009852FC">
        <w:rPr>
          <w:rFonts w:ascii="Helvetica" w:hAnsi="Helvetica" w:cs="Arial"/>
          <w:bCs/>
          <w:i/>
        </w:rPr>
        <w:t xml:space="preserve"> </w:t>
      </w:r>
      <w:r w:rsidR="0001074B" w:rsidRPr="009852FC">
        <w:rPr>
          <w:rFonts w:ascii="Helvetica" w:hAnsi="Helvetica" w:cs="Arial"/>
          <w:bCs/>
          <w:iCs/>
        </w:rPr>
        <w:fldChar w:fldCharType="begin">
          <w:fldData xml:space="preserve">PEVuZE5vdGU+PENpdGU+PEF1dGhvcj5NYXJ0aW5lejwvQXV0aG9yPjxZZWFyPjIwMTk8L1llYXI+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</w:fldData>
        </w:fldChar>
      </w:r>
      <w:r w:rsidR="000162D5">
        <w:rPr>
          <w:rFonts w:ascii="Helvetica" w:hAnsi="Helvetica" w:cs="Arial"/>
          <w:bCs/>
          <w:iCs/>
        </w:rPr>
        <w:instrText xml:space="preserve"> ADDIN EN.CITE </w:instrText>
      </w:r>
      <w:r w:rsidR="000162D5">
        <w:rPr>
          <w:rFonts w:ascii="Helvetica" w:hAnsi="Helvetica" w:cs="Arial"/>
          <w:bCs/>
          <w:iCs/>
        </w:rPr>
        <w:fldChar w:fldCharType="begin">
          <w:fldData xml:space="preserve">PEVuZE5vdGU+PENpdGU+PEF1dGhvcj5NYXJ0aW5lejwvQXV0aG9yPjxZZWFyPjIwMTk8L1llYXI+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</w:fldData>
        </w:fldChar>
      </w:r>
      <w:r w:rsidR="000162D5">
        <w:rPr>
          <w:rFonts w:ascii="Helvetica" w:hAnsi="Helvetica" w:cs="Arial"/>
          <w:bCs/>
          <w:iCs/>
        </w:rPr>
        <w:instrText xml:space="preserve"> ADDIN EN.CITE.DATA </w:instrText>
      </w:r>
      <w:r w:rsidR="000162D5">
        <w:rPr>
          <w:rFonts w:ascii="Helvetica" w:hAnsi="Helvetica" w:cs="Arial"/>
          <w:bCs/>
          <w:iCs/>
        </w:rPr>
      </w:r>
      <w:r w:rsidR="000162D5">
        <w:rPr>
          <w:rFonts w:ascii="Helvetica" w:hAnsi="Helvetica" w:cs="Arial"/>
          <w:bCs/>
          <w:iCs/>
        </w:rPr>
        <w:fldChar w:fldCharType="end"/>
      </w:r>
      <w:r w:rsidR="0001074B" w:rsidRPr="009852FC">
        <w:rPr>
          <w:rFonts w:ascii="Helvetica" w:hAnsi="Helvetica" w:cs="Arial"/>
          <w:bCs/>
          <w:iCs/>
        </w:rPr>
      </w:r>
      <w:r w:rsidR="0001074B" w:rsidRPr="009852FC">
        <w:rPr>
          <w:rFonts w:ascii="Helvetica" w:hAnsi="Helvetica" w:cs="Arial"/>
          <w:bCs/>
          <w:iCs/>
        </w:rPr>
        <w:fldChar w:fldCharType="separate"/>
      </w:r>
      <w:r w:rsidR="000162D5" w:rsidRPr="000162D5">
        <w:rPr>
          <w:rFonts w:ascii="Helvetica" w:hAnsi="Helvetica" w:cs="Arial"/>
          <w:bCs/>
          <w:iCs/>
          <w:noProof/>
          <w:vertAlign w:val="superscript"/>
        </w:rPr>
        <w:t>4,5</w:t>
      </w:r>
      <w:r w:rsidR="0001074B" w:rsidRPr="009852FC">
        <w:rPr>
          <w:rFonts w:ascii="Helvetica" w:hAnsi="Helvetica" w:cs="Arial"/>
          <w:bCs/>
          <w:iCs/>
        </w:rPr>
        <w:fldChar w:fldCharType="end"/>
      </w:r>
      <w:r w:rsidR="00CD27A9" w:rsidRPr="009852FC">
        <w:rPr>
          <w:rFonts w:ascii="Helvetica" w:hAnsi="Helvetica" w:cs="Arial"/>
          <w:bCs/>
          <w:iCs/>
        </w:rPr>
        <w:t xml:space="preserve">. </w:t>
      </w:r>
    </w:p>
    <w:p w14:paraId="225E48F4" w14:textId="241B856A" w:rsidR="00CC2C77" w:rsidRDefault="00C00FE0" w:rsidP="005E71DA">
      <w:pPr>
        <w:widowControl w:val="0"/>
        <w:autoSpaceDE w:val="0"/>
        <w:autoSpaceDN w:val="0"/>
        <w:adjustRightInd w:val="0"/>
        <w:spacing w:line="360" w:lineRule="auto"/>
        <w:ind w:firstLine="720"/>
        <w:jc w:val="both"/>
        <w:rPr>
          <w:rFonts w:ascii="Helvetica" w:hAnsi="Helvetica" w:cs="Arial"/>
          <w:bCs/>
          <w:iCs/>
        </w:rPr>
      </w:pPr>
      <w:r>
        <w:rPr>
          <w:rFonts w:ascii="Helvetica" w:hAnsi="Helvetica" w:cs="Arial"/>
          <w:bCs/>
          <w:iCs/>
        </w:rPr>
        <w:t>W</w:t>
      </w:r>
      <w:r w:rsidR="00A92900">
        <w:rPr>
          <w:rFonts w:ascii="Helvetica" w:hAnsi="Helvetica" w:cs="Arial"/>
          <w:bCs/>
          <w:iCs/>
        </w:rPr>
        <w:t xml:space="preserve">hile investigating </w:t>
      </w:r>
      <w:r w:rsidR="00CC2C77">
        <w:rPr>
          <w:rFonts w:ascii="Helvetica" w:hAnsi="Helvetica" w:cs="Arial"/>
          <w:bCs/>
          <w:iCs/>
        </w:rPr>
        <w:t xml:space="preserve">an </w:t>
      </w:r>
      <w:r w:rsidR="00341121">
        <w:rPr>
          <w:rFonts w:ascii="Helvetica" w:hAnsi="Helvetica" w:cs="Arial"/>
          <w:bCs/>
          <w:iCs/>
        </w:rPr>
        <w:t xml:space="preserve">unknown </w:t>
      </w:r>
      <w:r w:rsidR="00341121" w:rsidRPr="00341121">
        <w:rPr>
          <w:rFonts w:ascii="Helvetica" w:hAnsi="Helvetica" w:cs="Arial"/>
          <w:bCs/>
          <w:iCs/>
        </w:rPr>
        <w:t xml:space="preserve">Lcn2-dependent factors that </w:t>
      </w:r>
      <w:r w:rsidR="00CC2C77">
        <w:rPr>
          <w:rFonts w:ascii="Helvetica" w:hAnsi="Helvetica" w:cs="Arial"/>
          <w:bCs/>
          <w:iCs/>
        </w:rPr>
        <w:t>could be</w:t>
      </w:r>
      <w:r w:rsidR="00341121">
        <w:rPr>
          <w:rFonts w:ascii="Helvetica" w:hAnsi="Helvetica" w:cs="Arial"/>
          <w:bCs/>
          <w:iCs/>
        </w:rPr>
        <w:t xml:space="preserve"> playing a role in </w:t>
      </w:r>
      <w:r w:rsidR="00341121" w:rsidRPr="00341121">
        <w:rPr>
          <w:rFonts w:ascii="Helvetica" w:hAnsi="Helvetica" w:cs="Arial"/>
          <w:bCs/>
          <w:iCs/>
        </w:rPr>
        <w:t xml:space="preserve">evasion of nutritional immunity during </w:t>
      </w:r>
      <w:r w:rsidR="00B50CD5" w:rsidRPr="00173D6A">
        <w:rPr>
          <w:rFonts w:ascii="Helvetica" w:hAnsi="Helvetica" w:cs="Arial"/>
          <w:bCs/>
          <w:i/>
        </w:rPr>
        <w:t>Klebsiella pneumoniae</w:t>
      </w:r>
      <w:r w:rsidR="00B50CD5">
        <w:rPr>
          <w:rFonts w:ascii="Helvetica" w:hAnsi="Helvetica" w:cs="Arial"/>
          <w:bCs/>
          <w:i/>
        </w:rPr>
        <w:t xml:space="preserve"> </w:t>
      </w:r>
      <w:r w:rsidR="00B50CD5" w:rsidRPr="009852FC">
        <w:rPr>
          <w:rFonts w:ascii="Helvetica" w:hAnsi="Helvetica" w:cs="Arial"/>
          <w:bCs/>
          <w:iCs/>
        </w:rPr>
        <w:t>infection</w:t>
      </w:r>
      <w:r w:rsidR="00341121">
        <w:rPr>
          <w:rFonts w:ascii="Helvetica" w:hAnsi="Helvetica" w:cs="Arial"/>
          <w:bCs/>
          <w:iCs/>
        </w:rPr>
        <w:t xml:space="preserve">, </w:t>
      </w:r>
      <w:proofErr w:type="spellStart"/>
      <w:r w:rsidRPr="00290BF3">
        <w:rPr>
          <w:rFonts w:ascii="Helvetica" w:hAnsi="Helvetica" w:cs="Arial"/>
          <w:bCs/>
          <w:iCs/>
        </w:rPr>
        <w:t>Vornhage</w:t>
      </w:r>
      <w:r>
        <w:rPr>
          <w:rFonts w:ascii="Helvetica" w:hAnsi="Helvetica" w:cs="Arial"/>
          <w:bCs/>
          <w:iCs/>
        </w:rPr>
        <w:t>n</w:t>
      </w:r>
      <w:proofErr w:type="spellEnd"/>
      <w:r>
        <w:rPr>
          <w:rFonts w:ascii="Helvetica" w:hAnsi="Helvetica" w:cs="Arial"/>
          <w:bCs/>
          <w:iCs/>
        </w:rPr>
        <w:t xml:space="preserve"> et al</w:t>
      </w:r>
      <w:ins w:id="81" w:author="Bonomo, Robert A. (VHACLE)" w:date="2020-04-19T21:26:00Z">
        <w:r w:rsidR="009B7DDA">
          <w:rPr>
            <w:rFonts w:ascii="Helvetica" w:hAnsi="Helvetica" w:cs="Arial"/>
            <w:bCs/>
            <w:iCs/>
          </w:rPr>
          <w:t>.</w:t>
        </w:r>
      </w:ins>
      <w:r>
        <w:rPr>
          <w:rFonts w:ascii="Helvetica" w:hAnsi="Helvetica" w:cs="Arial"/>
          <w:bCs/>
          <w:iCs/>
        </w:rPr>
        <w:t xml:space="preserve"> 2019 </w:t>
      </w:r>
      <w:r w:rsidR="00E629AB">
        <w:rPr>
          <w:rFonts w:ascii="Helvetica" w:hAnsi="Helvetica" w:cs="Arial"/>
          <w:bCs/>
          <w:iCs/>
        </w:rPr>
        <w:t xml:space="preserve">showed that </w:t>
      </w:r>
      <w:r w:rsidR="00B50CD5" w:rsidRPr="009852FC">
        <w:rPr>
          <w:rFonts w:ascii="Helvetica" w:hAnsi="Helvetica" w:cs="Arial"/>
          <w:bCs/>
          <w:iCs/>
        </w:rPr>
        <w:t>the</w:t>
      </w:r>
      <w:r w:rsidR="00E629AB">
        <w:rPr>
          <w:rFonts w:ascii="Helvetica" w:hAnsi="Helvetica" w:cs="Arial"/>
          <w:bCs/>
          <w:iCs/>
        </w:rPr>
        <w:t xml:space="preserve"> </w:t>
      </w:r>
      <w:r w:rsidR="00924BFE">
        <w:rPr>
          <w:rFonts w:ascii="Helvetica" w:hAnsi="Helvetica" w:cs="Arial"/>
          <w:bCs/>
          <w:iCs/>
        </w:rPr>
        <w:t>c</w:t>
      </w:r>
      <w:r w:rsidR="00924BFE" w:rsidRPr="00924BFE">
        <w:rPr>
          <w:rFonts w:ascii="Helvetica" w:hAnsi="Helvetica" w:cs="Arial"/>
          <w:bCs/>
          <w:iCs/>
        </w:rPr>
        <w:t>itrate synthase</w:t>
      </w:r>
      <w:r w:rsidR="00924BFE">
        <w:rPr>
          <w:rFonts w:ascii="Helvetica" w:hAnsi="Helvetica" w:cs="Arial"/>
          <w:bCs/>
          <w:iCs/>
        </w:rPr>
        <w:t xml:space="preserve">, </w:t>
      </w:r>
      <w:proofErr w:type="spellStart"/>
      <w:r w:rsidR="00E629AB" w:rsidRPr="00E629AB">
        <w:rPr>
          <w:rFonts w:ascii="Helvetica" w:hAnsi="Helvetica" w:cs="Arial"/>
          <w:bCs/>
          <w:iCs/>
        </w:rPr>
        <w:t>GltA</w:t>
      </w:r>
      <w:proofErr w:type="spellEnd"/>
      <w:r w:rsidR="00924BFE">
        <w:rPr>
          <w:rFonts w:ascii="Helvetica" w:hAnsi="Helvetica" w:cs="Arial"/>
          <w:bCs/>
          <w:iCs/>
        </w:rPr>
        <w:t>,</w:t>
      </w:r>
      <w:r w:rsidR="00E629AB">
        <w:rPr>
          <w:rFonts w:ascii="Helvetica" w:hAnsi="Helvetica" w:cs="Arial"/>
          <w:bCs/>
          <w:iCs/>
        </w:rPr>
        <w:t xml:space="preserve"> plays a critical role in </w:t>
      </w:r>
      <w:r w:rsidR="00E629AB" w:rsidRPr="00173D6A">
        <w:rPr>
          <w:rFonts w:ascii="Helvetica" w:hAnsi="Helvetica" w:cs="Arial"/>
          <w:bCs/>
          <w:i/>
        </w:rPr>
        <w:t>K</w:t>
      </w:r>
      <w:del w:id="82" w:author="Bonomo, Robert A. (VHACLE)" w:date="2020-04-19T21:26:00Z">
        <w:r w:rsidR="00E629AB" w:rsidDel="009B7DDA">
          <w:rPr>
            <w:rFonts w:ascii="Helvetica" w:hAnsi="Helvetica" w:cs="Arial"/>
            <w:bCs/>
            <w:i/>
          </w:rPr>
          <w:delText xml:space="preserve">. </w:delText>
        </w:r>
      </w:del>
      <w:ins w:id="83" w:author="Bonomo, Robert A. (VHACLE)" w:date="2020-04-19T21:26:00Z">
        <w:r w:rsidR="009B7DDA">
          <w:rPr>
            <w:rFonts w:ascii="Helvetica" w:hAnsi="Helvetica" w:cs="Arial"/>
            <w:bCs/>
            <w:i/>
          </w:rPr>
          <w:t xml:space="preserve">lebsiella </w:t>
        </w:r>
      </w:ins>
      <w:r w:rsidR="00E629AB" w:rsidRPr="00173D6A">
        <w:rPr>
          <w:rFonts w:ascii="Helvetica" w:hAnsi="Helvetica" w:cs="Arial"/>
          <w:bCs/>
          <w:i/>
        </w:rPr>
        <w:t>pneumoniae</w:t>
      </w:r>
      <w:r w:rsidR="00E629AB">
        <w:rPr>
          <w:rFonts w:ascii="Helvetica" w:hAnsi="Helvetica" w:cs="Arial"/>
          <w:bCs/>
          <w:i/>
        </w:rPr>
        <w:t xml:space="preserve"> </w:t>
      </w:r>
      <w:r w:rsidR="00E629AB" w:rsidRPr="00E629AB">
        <w:rPr>
          <w:rFonts w:ascii="Helvetica" w:hAnsi="Helvetica" w:cs="Arial"/>
          <w:bCs/>
          <w:iCs/>
        </w:rPr>
        <w:t>infection</w:t>
      </w:r>
      <w:r>
        <w:rPr>
          <w:rFonts w:ascii="Helvetica" w:hAnsi="Helvetica" w:cs="Arial"/>
          <w:bCs/>
          <w:iCs/>
        </w:rPr>
        <w:t xml:space="preserve"> by </w:t>
      </w:r>
      <w:r w:rsidR="00506C85">
        <w:rPr>
          <w:rFonts w:ascii="Helvetica" w:hAnsi="Helvetica" w:cs="Arial"/>
          <w:bCs/>
          <w:iCs/>
        </w:rPr>
        <w:t>demo</w:t>
      </w:r>
      <w:r w:rsidR="00FD539E">
        <w:rPr>
          <w:rFonts w:ascii="Helvetica" w:hAnsi="Helvetica" w:cs="Arial"/>
          <w:bCs/>
          <w:iCs/>
        </w:rPr>
        <w:t>n</w:t>
      </w:r>
      <w:r w:rsidR="00506C85">
        <w:rPr>
          <w:rFonts w:ascii="Helvetica" w:hAnsi="Helvetica" w:cs="Arial"/>
          <w:bCs/>
          <w:iCs/>
        </w:rPr>
        <w:t xml:space="preserve">strating </w:t>
      </w:r>
      <w:r w:rsidR="00E629AB" w:rsidRPr="00E629AB">
        <w:rPr>
          <w:rFonts w:ascii="Helvetica" w:hAnsi="Helvetica" w:cs="Arial"/>
          <w:bCs/>
          <w:iCs/>
        </w:rPr>
        <w:t>how</w:t>
      </w:r>
      <w:del w:id="84" w:author="Bonomo, Robert A. (VHACLE)" w:date="2020-04-19T21:26:00Z">
        <w:r w:rsidR="00E629AB" w:rsidRPr="00E629AB" w:rsidDel="009B7DDA">
          <w:rPr>
            <w:rFonts w:ascii="Helvetica" w:hAnsi="Helvetica" w:cs="Arial"/>
            <w:bCs/>
            <w:iCs/>
          </w:rPr>
          <w:delText xml:space="preserve"> </w:delText>
        </w:r>
        <w:r w:rsidR="00932D8F" w:rsidDel="009B7DDA">
          <w:rPr>
            <w:rFonts w:ascii="Helvetica" w:hAnsi="Helvetica" w:cs="Arial"/>
            <w:bCs/>
            <w:iCs/>
          </w:rPr>
          <w:delText>in this pathogen</w:delText>
        </w:r>
      </w:del>
      <w:r>
        <w:rPr>
          <w:rFonts w:ascii="Helvetica" w:hAnsi="Helvetica" w:cs="Arial"/>
          <w:bCs/>
          <w:iCs/>
        </w:rPr>
        <w:t>,</w:t>
      </w:r>
      <w:r w:rsidR="00932D8F">
        <w:rPr>
          <w:rFonts w:ascii="Helvetica" w:hAnsi="Helvetica" w:cs="Arial"/>
          <w:bCs/>
          <w:iCs/>
        </w:rPr>
        <w:t xml:space="preserve"> the </w:t>
      </w:r>
      <w:r w:rsidR="00E629AB" w:rsidRPr="00E629AB">
        <w:rPr>
          <w:rFonts w:ascii="Helvetica" w:hAnsi="Helvetica" w:cs="Arial"/>
          <w:bCs/>
          <w:iCs/>
        </w:rPr>
        <w:t xml:space="preserve">metabolic flexibility </w:t>
      </w:r>
      <w:r w:rsidR="00932D8F">
        <w:rPr>
          <w:rFonts w:ascii="Helvetica" w:hAnsi="Helvetica" w:cs="Arial"/>
          <w:bCs/>
          <w:iCs/>
        </w:rPr>
        <w:t>influences</w:t>
      </w:r>
      <w:r w:rsidR="00E629AB" w:rsidRPr="00E629AB">
        <w:rPr>
          <w:rFonts w:ascii="Helvetica" w:hAnsi="Helvetica" w:cs="Arial"/>
          <w:bCs/>
          <w:iCs/>
        </w:rPr>
        <w:t xml:space="preserve"> bacterial fitness</w:t>
      </w:r>
      <w:r w:rsidR="00932D8F">
        <w:rPr>
          <w:rFonts w:ascii="Helvetica" w:hAnsi="Helvetica" w:cs="Arial"/>
          <w:bCs/>
          <w:iCs/>
        </w:rPr>
        <w:t xml:space="preserve"> </w:t>
      </w:r>
      <w:r w:rsidR="00932D8F" w:rsidRPr="00173D6A">
        <w:rPr>
          <w:rFonts w:ascii="Helvetica" w:eastAsia="Helvetica" w:hAnsi="Helvetica"/>
          <w:iCs/>
          <w:noProof/>
          <w:vertAlign w:val="superscript"/>
        </w:rPr>
        <w:t>10</w:t>
      </w:r>
      <w:r w:rsidR="00E629AB" w:rsidRPr="00E629AB">
        <w:rPr>
          <w:rFonts w:ascii="Helvetica" w:hAnsi="Helvetica" w:cs="Arial"/>
          <w:bCs/>
          <w:iCs/>
        </w:rPr>
        <w:t>.</w:t>
      </w:r>
      <w:r w:rsidR="00932D8F">
        <w:rPr>
          <w:rFonts w:ascii="Helvetica" w:hAnsi="Helvetica" w:cs="Arial"/>
          <w:bCs/>
          <w:iCs/>
        </w:rPr>
        <w:t xml:space="preserve"> </w:t>
      </w:r>
      <w:del w:id="85" w:author="Bonomo, Robert A. (VHACLE)" w:date="2020-04-19T21:26:00Z">
        <w:r w:rsidR="00924BFE" w:rsidDel="009B7DDA">
          <w:rPr>
            <w:rFonts w:ascii="Helvetica" w:hAnsi="Helvetica" w:cs="Arial"/>
            <w:bCs/>
            <w:iCs/>
          </w:rPr>
          <w:delText>The authors</w:delText>
        </w:r>
      </w:del>
      <w:ins w:id="86" w:author="Bonomo, Robert A. (VHACLE)" w:date="2020-04-19T21:26:00Z">
        <w:r w:rsidR="009B7DDA">
          <w:rPr>
            <w:rFonts w:ascii="Helvetica" w:hAnsi="Helvetica" w:cs="Arial"/>
            <w:bCs/>
            <w:iCs/>
          </w:rPr>
          <w:t>They</w:t>
        </w:r>
      </w:ins>
      <w:r w:rsidR="00924BFE">
        <w:rPr>
          <w:rFonts w:ascii="Helvetica" w:hAnsi="Helvetica" w:cs="Arial"/>
          <w:bCs/>
          <w:iCs/>
        </w:rPr>
        <w:t xml:space="preserve"> observed that </w:t>
      </w:r>
      <w:proofErr w:type="spellStart"/>
      <w:r w:rsidR="00924BFE" w:rsidRPr="00924BFE">
        <w:rPr>
          <w:rFonts w:ascii="Helvetica" w:hAnsi="Helvetica" w:cs="Arial"/>
          <w:bCs/>
          <w:iCs/>
        </w:rPr>
        <w:t>GltA</w:t>
      </w:r>
      <w:proofErr w:type="spellEnd"/>
      <w:r w:rsidR="00924BFE" w:rsidRPr="00924BFE">
        <w:rPr>
          <w:rFonts w:ascii="Helvetica" w:hAnsi="Helvetica" w:cs="Arial"/>
          <w:bCs/>
          <w:iCs/>
        </w:rPr>
        <w:t xml:space="preserve"> </w:t>
      </w:r>
      <w:r w:rsidR="00924BFE">
        <w:rPr>
          <w:rFonts w:ascii="Helvetica" w:hAnsi="Helvetica" w:cs="Arial"/>
          <w:bCs/>
          <w:iCs/>
        </w:rPr>
        <w:t xml:space="preserve">allows </w:t>
      </w:r>
      <w:r w:rsidR="00924BFE" w:rsidRPr="00173D6A">
        <w:rPr>
          <w:rFonts w:ascii="Helvetica" w:hAnsi="Helvetica" w:cs="Arial"/>
          <w:bCs/>
          <w:i/>
        </w:rPr>
        <w:t>K</w:t>
      </w:r>
      <w:r w:rsidR="00924BFE">
        <w:rPr>
          <w:rFonts w:ascii="Helvetica" w:hAnsi="Helvetica" w:cs="Arial"/>
          <w:bCs/>
          <w:i/>
        </w:rPr>
        <w:t xml:space="preserve">. </w:t>
      </w:r>
      <w:r w:rsidR="00924BFE" w:rsidRPr="00173D6A">
        <w:rPr>
          <w:rFonts w:ascii="Helvetica" w:hAnsi="Helvetica" w:cs="Arial"/>
          <w:bCs/>
          <w:i/>
        </w:rPr>
        <w:t>pneumoniae</w:t>
      </w:r>
      <w:r w:rsidR="00924BFE">
        <w:rPr>
          <w:rFonts w:ascii="Helvetica" w:hAnsi="Helvetica" w:cs="Arial"/>
          <w:bCs/>
          <w:i/>
        </w:rPr>
        <w:t xml:space="preserve"> </w:t>
      </w:r>
      <w:r w:rsidR="009A52F3">
        <w:rPr>
          <w:rFonts w:ascii="Helvetica" w:hAnsi="Helvetica" w:cs="Arial"/>
          <w:bCs/>
          <w:iCs/>
        </w:rPr>
        <w:t>to replicate</w:t>
      </w:r>
      <w:r w:rsidR="00924BFE" w:rsidRPr="00924BFE">
        <w:rPr>
          <w:rFonts w:ascii="Helvetica" w:hAnsi="Helvetica" w:cs="Arial"/>
          <w:bCs/>
          <w:iCs/>
        </w:rPr>
        <w:t xml:space="preserve"> in the lung and intestine by </w:t>
      </w:r>
      <w:r w:rsidR="009A52F3">
        <w:rPr>
          <w:rFonts w:ascii="Helvetica" w:hAnsi="Helvetica" w:cs="Arial"/>
          <w:bCs/>
          <w:iCs/>
        </w:rPr>
        <w:t xml:space="preserve">using </w:t>
      </w:r>
      <w:r w:rsidR="00924BFE" w:rsidRPr="00924BFE">
        <w:rPr>
          <w:rFonts w:ascii="Helvetica" w:hAnsi="Helvetica" w:cs="Arial"/>
          <w:bCs/>
          <w:iCs/>
        </w:rPr>
        <w:t xml:space="preserve">diverse nutrients. </w:t>
      </w:r>
      <w:r w:rsidR="00932D8F" w:rsidRPr="007745A2">
        <w:rPr>
          <w:rFonts w:ascii="Helvetica" w:eastAsia="Helvetica" w:hAnsi="Helvetica"/>
          <w:iCs/>
        </w:rPr>
        <w:t xml:space="preserve">The citrate synthase gene, </w:t>
      </w:r>
      <w:proofErr w:type="spellStart"/>
      <w:r w:rsidR="00932D8F" w:rsidRPr="007745A2">
        <w:rPr>
          <w:rFonts w:ascii="Helvetica" w:eastAsia="Helvetica" w:hAnsi="Helvetica"/>
          <w:i/>
        </w:rPr>
        <w:t>gltA</w:t>
      </w:r>
      <w:proofErr w:type="spellEnd"/>
      <w:r w:rsidR="00932D8F" w:rsidRPr="007745A2">
        <w:rPr>
          <w:rFonts w:ascii="Helvetica" w:eastAsia="Helvetica" w:hAnsi="Helvetica"/>
          <w:iCs/>
        </w:rPr>
        <w:t xml:space="preserve">, showed to be critical during </w:t>
      </w:r>
      <w:del w:id="87" w:author="Bonomo, Robert A. (VHACLE)" w:date="2020-04-19T21:27:00Z">
        <w:r w:rsidR="00932D8F" w:rsidRPr="007745A2" w:rsidDel="009B7DDA">
          <w:rPr>
            <w:rFonts w:ascii="Helvetica" w:eastAsia="Helvetica" w:hAnsi="Helvetica"/>
            <w:i/>
          </w:rPr>
          <w:delText xml:space="preserve">Klebsiella </w:delText>
        </w:r>
      </w:del>
      <w:ins w:id="88" w:author="Bonomo, Robert A. (VHACLE)" w:date="2020-04-19T21:27:00Z">
        <w:r w:rsidR="009B7DDA" w:rsidRPr="007745A2">
          <w:rPr>
            <w:rFonts w:ascii="Helvetica" w:eastAsia="Helvetica" w:hAnsi="Helvetica"/>
            <w:i/>
          </w:rPr>
          <w:t>K</w:t>
        </w:r>
        <w:r w:rsidR="009B7DDA">
          <w:rPr>
            <w:rFonts w:ascii="Helvetica" w:eastAsia="Helvetica" w:hAnsi="Helvetica"/>
            <w:i/>
          </w:rPr>
          <w:t>.</w:t>
        </w:r>
        <w:r w:rsidR="009B7DDA" w:rsidRPr="007745A2">
          <w:rPr>
            <w:rFonts w:ascii="Helvetica" w:eastAsia="Helvetica" w:hAnsi="Helvetica"/>
            <w:i/>
          </w:rPr>
          <w:t xml:space="preserve"> </w:t>
        </w:r>
      </w:ins>
      <w:r w:rsidR="00932D8F" w:rsidRPr="007745A2">
        <w:rPr>
          <w:rFonts w:ascii="Helvetica" w:eastAsia="Helvetica" w:hAnsi="Helvetica"/>
          <w:i/>
        </w:rPr>
        <w:t>pneumoniae</w:t>
      </w:r>
      <w:r w:rsidR="00932D8F" w:rsidRPr="007745A2">
        <w:rPr>
          <w:rFonts w:ascii="Helvetica" w:eastAsia="Helvetica" w:hAnsi="Helvetica"/>
          <w:iCs/>
        </w:rPr>
        <w:t xml:space="preserve"> infections</w:t>
      </w:r>
      <w:r>
        <w:rPr>
          <w:rFonts w:ascii="Helvetica" w:eastAsia="Helvetica" w:hAnsi="Helvetica"/>
          <w:iCs/>
        </w:rPr>
        <w:t>,</w:t>
      </w:r>
      <w:r w:rsidR="00932D8F" w:rsidRPr="007745A2">
        <w:rPr>
          <w:rFonts w:ascii="Helvetica" w:eastAsia="Helvetica" w:hAnsi="Helvetica"/>
          <w:iCs/>
        </w:rPr>
        <w:t xml:space="preserve"> enabling this pathogen to grow in the lung and digestiv</w:t>
      </w:r>
      <w:r w:rsidR="00932D8F" w:rsidRPr="00CC2C77">
        <w:rPr>
          <w:rFonts w:ascii="Helvetica" w:eastAsia="Helvetica" w:hAnsi="Helvetica"/>
          <w:iCs/>
        </w:rPr>
        <w:t>e tract by enhancing its ability to u</w:t>
      </w:r>
      <w:r>
        <w:rPr>
          <w:rFonts w:ascii="Helvetica" w:eastAsia="Helvetica" w:hAnsi="Helvetica"/>
          <w:iCs/>
        </w:rPr>
        <w:t>tilize various</w:t>
      </w:r>
      <w:r w:rsidR="00932D8F" w:rsidRPr="00CC2C77">
        <w:rPr>
          <w:rFonts w:ascii="Helvetica" w:eastAsia="Helvetica" w:hAnsi="Helvetica"/>
          <w:iCs/>
        </w:rPr>
        <w:t xml:space="preserve"> nutrients </w:t>
      </w:r>
      <w:r w:rsidR="00932D8F" w:rsidRPr="00CC2C77">
        <w:rPr>
          <w:rFonts w:ascii="Helvetica" w:eastAsia="Helvetica" w:hAnsi="Helvetica"/>
          <w:iCs/>
        </w:rPr>
        <w:fldChar w:fldCharType="begin"/>
      </w:r>
      <w:r w:rsidR="00443297">
        <w:rPr>
          <w:rFonts w:ascii="Helvetica" w:eastAsia="Helvetica" w:hAnsi="Helvetica"/>
          <w:iCs/>
        </w:rPr>
        <w:instrText xml:space="preserve"> ADDIN EN.CITE &lt;EndNote&gt;&lt;Cite&gt;&lt;Author&gt;Vornhagen&lt;/Author&gt;&lt;Year&gt;2019&lt;/Year&gt;&lt;RecNum&gt;249&lt;/RecNum&gt;&lt;DisplayText&gt;&lt;style face="superscript"&gt;9&lt;/style&gt;&lt;/DisplayText&gt;&lt;record&gt;&lt;rec-number&gt;249&lt;/rec-number&gt;&lt;foreign-keys&gt;&lt;key app="EN" db-id="w9atpe09vdfpwuezzrkxfwp95f9tde2dx5wx" timestamp="1585559410"&gt;249&lt;/key&gt;&lt;/foreign-keys&gt;&lt;ref-type name="Journal Article"&gt;17&lt;/ref-type&gt;&lt;contributors&gt;&lt;authors&gt;&lt;author&gt;Vornhagen, J.&lt;/author&gt;&lt;author&gt;Sun, Y.&lt;/author&gt;&lt;author&gt;Breen, P.&lt;/author&gt;&lt;author&gt;Forsyth, V.&lt;/author&gt;&lt;author&gt;Zhao, L.&lt;/author&gt;&lt;author&gt;Mobley, H. L. T.&lt;/author&gt;&lt;author&gt;Bachman, M. A.&lt;/author&gt;&lt;/authors&gt;&lt;/contributors&gt;&lt;auth-address&gt;Department of Pathology, University of Michigan, Ann Arbor, United States of America.&amp;#xD;Department of Microbiology &amp;amp; Immunology, University of Michigan, Ann Arbor, United States of America.&amp;#xD;Department of Biostatistics, School of Public Health, University of Michigan, Ann Arbor, United States of America.&lt;/auth-address&gt;&lt;titles&gt;&lt;title&gt;The Klebsiella pneumoniae citrate synthase gene, gltA, influences site specific fitness during infection&lt;/title&gt;&lt;secondary-title&gt;PLoS Pathog&lt;/secondary-title&gt;&lt;/titles&gt;&lt;periodical&gt;&lt;full-title&gt;PLoS Pathog&lt;/full-title&gt;&lt;/periodical&gt;&lt;pages&gt;e1008010&lt;/pages&gt;&lt;volume&gt;15&lt;/volume&gt;&lt;number&gt;8&lt;/number&gt;&lt;edition&gt;2019/08/27&lt;/edition&gt;&lt;dates&gt;&lt;year&gt;2019&lt;/year&gt;&lt;pub-dates&gt;&lt;date&gt;Aug&lt;/date&gt;&lt;/pub-dates&gt;&lt;/dates&gt;&lt;isbn&gt;1553-7374 (Electronic)&amp;#xD;1553-7366 (Linking)&lt;/isbn&gt;&lt;accession-num&gt;31449551&lt;/accession-num&gt;&lt;urls&gt;&lt;related-urls&gt;&lt;url&gt;https://www.ncbi.nlm.nih.gov/pubmed/31449551&lt;/url&gt;&lt;/related-urls&gt;&lt;/urls&gt;&lt;custom2&gt;PMC6730947&lt;/custom2&gt;&lt;electronic-resource-num&gt;10.1371/journal.ppat.1008010&lt;/electronic-resource-num&gt;&lt;/record&gt;&lt;/Cite&gt;&lt;/EndNote&gt;</w:instrText>
      </w:r>
      <w:r w:rsidR="00932D8F" w:rsidRPr="00CC2C77">
        <w:rPr>
          <w:rFonts w:ascii="Helvetica" w:eastAsia="Helvetica" w:hAnsi="Helvetica"/>
          <w:iCs/>
        </w:rPr>
        <w:fldChar w:fldCharType="separate"/>
      </w:r>
      <w:r w:rsidR="00443297" w:rsidRPr="00443297">
        <w:rPr>
          <w:rFonts w:ascii="Helvetica" w:eastAsia="Helvetica" w:hAnsi="Helvetica"/>
          <w:iCs/>
          <w:noProof/>
          <w:vertAlign w:val="superscript"/>
        </w:rPr>
        <w:t>9</w:t>
      </w:r>
      <w:r w:rsidR="00932D8F" w:rsidRPr="00CC2C77">
        <w:rPr>
          <w:rFonts w:ascii="Helvetica" w:eastAsia="Helvetica" w:hAnsi="Helvetica"/>
          <w:iCs/>
        </w:rPr>
        <w:fldChar w:fldCharType="end"/>
      </w:r>
      <w:r w:rsidR="00210656">
        <w:rPr>
          <w:rFonts w:ascii="Helvetica" w:hAnsi="Helvetica" w:cs="Arial"/>
          <w:bCs/>
          <w:iCs/>
        </w:rPr>
        <w:t xml:space="preserve">. </w:t>
      </w:r>
    </w:p>
    <w:p w14:paraId="56576BB0" w14:textId="11C47AA2" w:rsidR="00210656" w:rsidRDefault="00CC2C77">
      <w:pPr>
        <w:widowControl w:val="0"/>
        <w:autoSpaceDE w:val="0"/>
        <w:autoSpaceDN w:val="0"/>
        <w:adjustRightInd w:val="0"/>
        <w:spacing w:line="360" w:lineRule="auto"/>
        <w:ind w:firstLine="720"/>
        <w:jc w:val="both"/>
        <w:rPr>
          <w:rFonts w:ascii="Helvetica" w:eastAsia="Helvetica" w:hAnsi="Helvetica"/>
          <w:iCs/>
        </w:rPr>
        <w:pPrChange w:id="89" w:author="Bonomo, Robert A. (VHACLE)" w:date="2020-04-19T21:27:00Z">
          <w:pPr>
            <w:widowControl w:val="0"/>
            <w:autoSpaceDE w:val="0"/>
            <w:autoSpaceDN w:val="0"/>
            <w:adjustRightInd w:val="0"/>
            <w:spacing w:line="360" w:lineRule="auto"/>
            <w:jc w:val="both"/>
          </w:pPr>
        </w:pPrChange>
      </w:pPr>
      <w:r>
        <w:rPr>
          <w:rFonts w:ascii="Helvetica" w:hAnsi="Helvetica" w:cs="Arial"/>
          <w:bCs/>
          <w:iCs/>
        </w:rPr>
        <w:t xml:space="preserve">Considering our previous collected data </w:t>
      </w:r>
      <w:r w:rsidR="00C00FE0">
        <w:rPr>
          <w:rFonts w:ascii="Helvetica" w:hAnsi="Helvetica" w:cs="Arial"/>
          <w:bCs/>
          <w:iCs/>
        </w:rPr>
        <w:t xml:space="preserve">when </w:t>
      </w:r>
      <w:r w:rsidRPr="009852FC">
        <w:rPr>
          <w:rFonts w:ascii="Helvetica" w:hAnsi="Helvetica" w:cs="Arial"/>
          <w:bCs/>
          <w:i/>
        </w:rPr>
        <w:t>A. baumannii</w:t>
      </w:r>
      <w:r>
        <w:rPr>
          <w:rFonts w:ascii="Helvetica" w:hAnsi="Helvetica" w:cs="Arial"/>
          <w:bCs/>
          <w:iCs/>
        </w:rPr>
        <w:t xml:space="preserve"> exposed to </w:t>
      </w:r>
      <w:r w:rsidR="009852FC">
        <w:rPr>
          <w:rFonts w:ascii="Helvetica" w:hAnsi="Helvetica" w:cs="Arial"/>
          <w:bCs/>
          <w:iCs/>
        </w:rPr>
        <w:t>PF</w:t>
      </w:r>
      <w:r>
        <w:rPr>
          <w:rFonts w:ascii="Helvetica" w:hAnsi="Helvetica" w:cs="Arial"/>
          <w:bCs/>
          <w:iCs/>
        </w:rPr>
        <w:t xml:space="preserve">, we hypothesize that the citrate metabolism, where </w:t>
      </w:r>
      <w:proofErr w:type="spellStart"/>
      <w:r w:rsidRPr="009852FC">
        <w:rPr>
          <w:rFonts w:ascii="Helvetica" w:hAnsi="Helvetica" w:cs="Arial"/>
          <w:bCs/>
          <w:i/>
        </w:rPr>
        <w:t>gltA</w:t>
      </w:r>
      <w:proofErr w:type="spellEnd"/>
      <w:r>
        <w:rPr>
          <w:rFonts w:ascii="Helvetica" w:hAnsi="Helvetica" w:cs="Arial"/>
          <w:bCs/>
          <w:iCs/>
        </w:rPr>
        <w:t xml:space="preserve"> is involved, is</w:t>
      </w:r>
      <w:r w:rsidR="00C00FE0">
        <w:rPr>
          <w:rFonts w:ascii="Helvetica" w:hAnsi="Helvetica" w:cs="Arial"/>
          <w:bCs/>
          <w:iCs/>
        </w:rPr>
        <w:t xml:space="preserve"> </w:t>
      </w:r>
      <w:r>
        <w:rPr>
          <w:rFonts w:ascii="Helvetica" w:hAnsi="Helvetica" w:cs="Arial"/>
          <w:bCs/>
          <w:iCs/>
        </w:rPr>
        <w:t xml:space="preserve">playing a role in </w:t>
      </w:r>
      <w:r w:rsidRPr="009852FC">
        <w:rPr>
          <w:rFonts w:ascii="Helvetica" w:hAnsi="Helvetica" w:cs="Arial"/>
          <w:bCs/>
          <w:i/>
        </w:rPr>
        <w:t xml:space="preserve">A. </w:t>
      </w:r>
      <w:proofErr w:type="spellStart"/>
      <w:r w:rsidRPr="009852FC">
        <w:rPr>
          <w:rFonts w:ascii="Helvetica" w:hAnsi="Helvetica" w:cs="Arial"/>
          <w:bCs/>
          <w:i/>
        </w:rPr>
        <w:t>baumanii’s</w:t>
      </w:r>
      <w:proofErr w:type="spellEnd"/>
      <w:r>
        <w:rPr>
          <w:rFonts w:ascii="Helvetica" w:hAnsi="Helvetica" w:cs="Arial"/>
          <w:bCs/>
          <w:iCs/>
        </w:rPr>
        <w:t xml:space="preserve"> metabolic flexibility to overcome nutrient deficiency and stress to succeed</w:t>
      </w:r>
      <w:r w:rsidR="00C00FE0">
        <w:rPr>
          <w:rFonts w:ascii="Helvetica" w:hAnsi="Helvetica" w:cs="Arial"/>
          <w:bCs/>
          <w:iCs/>
        </w:rPr>
        <w:t xml:space="preserve"> </w:t>
      </w:r>
      <w:r>
        <w:rPr>
          <w:rFonts w:ascii="Helvetica" w:hAnsi="Helvetica" w:cs="Arial"/>
          <w:bCs/>
          <w:iCs/>
        </w:rPr>
        <w:t>in diverse niches.</w:t>
      </w:r>
      <w:r w:rsidR="009852FC">
        <w:rPr>
          <w:rFonts w:ascii="Helvetica" w:eastAsia="Helvetica" w:hAnsi="Helvetica"/>
          <w:iCs/>
        </w:rPr>
        <w:t xml:space="preserve"> H</w:t>
      </w:r>
      <w:r w:rsidR="00932D8F">
        <w:rPr>
          <w:rFonts w:ascii="Helvetica" w:eastAsia="Helvetica" w:hAnsi="Helvetica"/>
          <w:iCs/>
        </w:rPr>
        <w:t>ere</w:t>
      </w:r>
      <w:r w:rsidR="009852FC">
        <w:rPr>
          <w:rFonts w:ascii="Helvetica" w:eastAsia="Helvetica" w:hAnsi="Helvetica"/>
          <w:iCs/>
        </w:rPr>
        <w:t>,</w:t>
      </w:r>
      <w:r w:rsidR="00932D8F">
        <w:rPr>
          <w:rFonts w:ascii="Helvetica" w:eastAsia="Helvetica" w:hAnsi="Helvetica"/>
          <w:iCs/>
        </w:rPr>
        <w:t xml:space="preserve"> </w:t>
      </w:r>
      <w:r w:rsidR="00173D6A">
        <w:rPr>
          <w:rFonts w:ascii="Helvetica" w:eastAsia="Helvetica" w:hAnsi="Helvetica"/>
          <w:iCs/>
        </w:rPr>
        <w:t xml:space="preserve">we focus our studies on </w:t>
      </w:r>
      <w:proofErr w:type="spellStart"/>
      <w:r w:rsidR="00B8046C" w:rsidRPr="00C44376">
        <w:rPr>
          <w:rFonts w:ascii="Helvetica" w:hAnsi="Helvetica"/>
          <w:i/>
          <w:iCs/>
        </w:rPr>
        <w:t>gltA</w:t>
      </w:r>
      <w:proofErr w:type="spellEnd"/>
      <w:r w:rsidR="00B8046C" w:rsidRPr="00C44376">
        <w:rPr>
          <w:rFonts w:ascii="Helvetica" w:hAnsi="Helvetica"/>
        </w:rPr>
        <w:t xml:space="preserve"> </w:t>
      </w:r>
      <w:r>
        <w:rPr>
          <w:rFonts w:ascii="Helvetica" w:hAnsi="Helvetica"/>
        </w:rPr>
        <w:t>and its potential</w:t>
      </w:r>
      <w:r w:rsidR="00932D8F">
        <w:rPr>
          <w:rFonts w:ascii="Helvetica" w:hAnsi="Helvetica"/>
        </w:rPr>
        <w:t xml:space="preserve"> role on </w:t>
      </w:r>
      <w:r w:rsidR="00932D8F" w:rsidRPr="00932D8F">
        <w:rPr>
          <w:rFonts w:ascii="Helvetica" w:hAnsi="Helvetica"/>
          <w:i/>
          <w:iCs/>
        </w:rPr>
        <w:t>A</w:t>
      </w:r>
      <w:r w:rsidR="00932D8F" w:rsidRPr="00932D8F">
        <w:rPr>
          <w:rFonts w:ascii="Helvetica" w:eastAsia="Helvetica" w:hAnsi="Helvetica"/>
          <w:i/>
          <w:iCs/>
        </w:rPr>
        <w:t xml:space="preserve">. </w:t>
      </w:r>
      <w:proofErr w:type="spellStart"/>
      <w:r w:rsidR="00932D8F" w:rsidRPr="00932D8F">
        <w:rPr>
          <w:rFonts w:ascii="Helvetica" w:eastAsia="Helvetica" w:hAnsi="Helvetica"/>
          <w:i/>
          <w:iCs/>
        </w:rPr>
        <w:t>baumannii</w:t>
      </w:r>
      <w:r w:rsidR="00932D8F">
        <w:rPr>
          <w:rFonts w:ascii="Helvetica" w:eastAsia="Helvetica" w:hAnsi="Helvetica"/>
          <w:iCs/>
        </w:rPr>
        <w:t>’s</w:t>
      </w:r>
      <w:proofErr w:type="spellEnd"/>
      <w:r w:rsidR="00932D8F">
        <w:rPr>
          <w:rFonts w:ascii="Helvetica" w:eastAsia="Helvetica" w:hAnsi="Helvetica"/>
          <w:iCs/>
        </w:rPr>
        <w:t xml:space="preserve"> metabolic flexibility to </w:t>
      </w:r>
      <w:r w:rsidR="00932D8F" w:rsidRPr="00C44376">
        <w:rPr>
          <w:rFonts w:ascii="Helvetica" w:eastAsia="Helvetica" w:hAnsi="Helvetica"/>
          <w:iCs/>
        </w:rPr>
        <w:t>surviv</w:t>
      </w:r>
      <w:r w:rsidR="00932D8F">
        <w:rPr>
          <w:rFonts w:ascii="Helvetica" w:eastAsia="Helvetica" w:hAnsi="Helvetica"/>
          <w:iCs/>
        </w:rPr>
        <w:t xml:space="preserve">e under </w:t>
      </w:r>
      <w:r w:rsidR="00683DAB">
        <w:rPr>
          <w:rFonts w:ascii="Helvetica" w:eastAsia="Helvetica" w:hAnsi="Helvetica"/>
          <w:iCs/>
        </w:rPr>
        <w:t>stressful</w:t>
      </w:r>
      <w:r w:rsidR="00932D8F">
        <w:rPr>
          <w:rFonts w:ascii="Helvetica" w:eastAsia="Helvetica" w:hAnsi="Helvetica"/>
          <w:iCs/>
        </w:rPr>
        <w:t xml:space="preserve"> conditions</w:t>
      </w:r>
      <w:r w:rsidR="00210656">
        <w:rPr>
          <w:rFonts w:ascii="Helvetica" w:eastAsia="Helvetica" w:hAnsi="Helvetica"/>
          <w:iCs/>
        </w:rPr>
        <w:t>.</w:t>
      </w:r>
    </w:p>
    <w:p w14:paraId="3B3D9BD0" w14:textId="1C78B571" w:rsidR="00D7156D" w:rsidRPr="00284B63" w:rsidRDefault="005E71DA" w:rsidP="005E71DA">
      <w:pPr>
        <w:spacing w:line="360" w:lineRule="auto"/>
        <w:ind w:firstLine="720"/>
        <w:rPr>
          <w:rFonts w:ascii="Helvetica" w:hAnsi="Helvetica"/>
          <w:bCs/>
          <w:iCs/>
        </w:rPr>
      </w:pPr>
      <w:r>
        <w:rPr>
          <w:rFonts w:ascii="Helvetica" w:hAnsi="Helvetica"/>
          <w:bCs/>
        </w:rPr>
        <w:t xml:space="preserve">Observing </w:t>
      </w:r>
      <w:r w:rsidR="00210656">
        <w:rPr>
          <w:rFonts w:ascii="Helvetica" w:hAnsi="Helvetica"/>
          <w:bCs/>
        </w:rPr>
        <w:t xml:space="preserve">our previous transcriptomic data, we </w:t>
      </w:r>
      <w:r>
        <w:rPr>
          <w:rFonts w:ascii="Helvetica" w:hAnsi="Helvetica"/>
          <w:bCs/>
        </w:rPr>
        <w:t xml:space="preserve">found </w:t>
      </w:r>
      <w:r w:rsidR="00210656">
        <w:rPr>
          <w:rFonts w:ascii="Helvetica" w:hAnsi="Helvetica"/>
          <w:bCs/>
        </w:rPr>
        <w:t xml:space="preserve">that </w:t>
      </w:r>
      <w:proofErr w:type="spellStart"/>
      <w:r w:rsidR="00D7156D" w:rsidRPr="00C01936">
        <w:rPr>
          <w:rFonts w:ascii="Helvetica" w:hAnsi="Helvetica"/>
          <w:bCs/>
          <w:i/>
          <w:iCs/>
        </w:rPr>
        <w:t>gltA</w:t>
      </w:r>
      <w:proofErr w:type="spellEnd"/>
      <w:r w:rsidR="00D7156D" w:rsidRPr="007745A2">
        <w:rPr>
          <w:rFonts w:ascii="Helvetica" w:hAnsi="Helvetica"/>
          <w:bCs/>
        </w:rPr>
        <w:t xml:space="preserve"> </w:t>
      </w:r>
      <w:r w:rsidR="00D7156D">
        <w:rPr>
          <w:rFonts w:ascii="Helvetica" w:hAnsi="Helvetica"/>
          <w:bCs/>
        </w:rPr>
        <w:t>was</w:t>
      </w:r>
      <w:r w:rsidR="00D7156D" w:rsidRPr="007745A2">
        <w:rPr>
          <w:rFonts w:ascii="Helvetica" w:hAnsi="Helvetica"/>
          <w:bCs/>
        </w:rPr>
        <w:t xml:space="preserve"> upregulated under PF treatment (log</w:t>
      </w:r>
      <w:r w:rsidR="00D7156D" w:rsidRPr="007745A2">
        <w:rPr>
          <w:rFonts w:ascii="Helvetica" w:hAnsi="Helvetica"/>
          <w:bCs/>
          <w:vertAlign w:val="subscript"/>
        </w:rPr>
        <w:t>2</w:t>
      </w:r>
      <w:ins w:id="90" w:author="Bonomo, Robert A. (VHACLE)" w:date="2020-04-19T21:27:00Z">
        <w:r w:rsidR="009B7DDA">
          <w:rPr>
            <w:rFonts w:ascii="Helvetica" w:hAnsi="Helvetica"/>
            <w:bCs/>
            <w:vertAlign w:val="subscript"/>
          </w:rPr>
          <w:t xml:space="preserve"> </w:t>
        </w:r>
      </w:ins>
      <w:r w:rsidR="00D7156D" w:rsidRPr="007745A2">
        <w:rPr>
          <w:rFonts w:ascii="Helvetica" w:hAnsi="Helvetica"/>
          <w:bCs/>
        </w:rPr>
        <w:t>fold change of 2</w:t>
      </w:r>
      <w:r w:rsidR="00C00FE0">
        <w:rPr>
          <w:rFonts w:ascii="Helvetica" w:hAnsi="Helvetica"/>
          <w:bCs/>
        </w:rPr>
        <w:t>.</w:t>
      </w:r>
      <w:r w:rsidR="00D7156D" w:rsidRPr="007745A2">
        <w:rPr>
          <w:rFonts w:ascii="Helvetica" w:hAnsi="Helvetica"/>
          <w:bCs/>
        </w:rPr>
        <w:t>14).</w:t>
      </w:r>
      <w:r w:rsidR="00210656">
        <w:rPr>
          <w:rFonts w:ascii="Helvetica" w:hAnsi="Helvetica"/>
          <w:bCs/>
        </w:rPr>
        <w:t xml:space="preserve"> In addition, other genes of the TCA were up </w:t>
      </w:r>
      <w:r w:rsidR="00214158">
        <w:rPr>
          <w:rFonts w:ascii="Helvetica" w:hAnsi="Helvetica"/>
          <w:bCs/>
        </w:rPr>
        <w:t>or down-regulated (Fig</w:t>
      </w:r>
      <w:r w:rsidR="00284B63">
        <w:rPr>
          <w:rFonts w:ascii="Helvetica" w:hAnsi="Helvetica"/>
          <w:bCs/>
        </w:rPr>
        <w:t>.</w:t>
      </w:r>
      <w:r w:rsidR="00214158">
        <w:rPr>
          <w:rFonts w:ascii="Helvetica" w:hAnsi="Helvetica"/>
          <w:bCs/>
        </w:rPr>
        <w:t xml:space="preserve"> 1</w:t>
      </w:r>
      <w:r w:rsidR="00284B63">
        <w:rPr>
          <w:rFonts w:ascii="Helvetica" w:hAnsi="Helvetica"/>
          <w:bCs/>
        </w:rPr>
        <w:t>A</w:t>
      </w:r>
      <w:r w:rsidR="00214158">
        <w:rPr>
          <w:rFonts w:ascii="Helvetica" w:hAnsi="Helvetica"/>
          <w:bCs/>
        </w:rPr>
        <w:t xml:space="preserve">). </w:t>
      </w:r>
      <w:r w:rsidR="00214158" w:rsidRPr="007745A2">
        <w:rPr>
          <w:rFonts w:ascii="Helvetica" w:hAnsi="Helvetica"/>
          <w:bCs/>
          <w:iCs/>
        </w:rPr>
        <w:t xml:space="preserve">To </w:t>
      </w:r>
      <w:r w:rsidR="00214158" w:rsidRPr="008619AD">
        <w:rPr>
          <w:rFonts w:ascii="Helvetica" w:hAnsi="Helvetica"/>
          <w:bCs/>
          <w:iCs/>
        </w:rPr>
        <w:t>first</w:t>
      </w:r>
      <w:r w:rsidR="00C00FE0">
        <w:rPr>
          <w:rFonts w:ascii="Helvetica" w:hAnsi="Helvetica"/>
          <w:bCs/>
          <w:iCs/>
        </w:rPr>
        <w:t xml:space="preserve"> identify</w:t>
      </w:r>
      <w:r w:rsidR="00214158" w:rsidRPr="007745A2">
        <w:rPr>
          <w:rFonts w:ascii="Helvetica" w:hAnsi="Helvetica"/>
          <w:bCs/>
          <w:iCs/>
        </w:rPr>
        <w:t xml:space="preserve"> </w:t>
      </w:r>
      <w:r w:rsidR="00214158" w:rsidRPr="007745A2">
        <w:rPr>
          <w:rFonts w:ascii="Helvetica" w:hAnsi="Helvetica"/>
          <w:bCs/>
          <w:i/>
        </w:rPr>
        <w:t xml:space="preserve">A. </w:t>
      </w:r>
      <w:proofErr w:type="spellStart"/>
      <w:r w:rsidR="00214158" w:rsidRPr="007745A2">
        <w:rPr>
          <w:rFonts w:ascii="Helvetica" w:hAnsi="Helvetica"/>
          <w:bCs/>
          <w:i/>
        </w:rPr>
        <w:t>baumannii</w:t>
      </w:r>
      <w:r w:rsidR="00C00FE0">
        <w:rPr>
          <w:rFonts w:ascii="Helvetica" w:hAnsi="Helvetica"/>
          <w:bCs/>
          <w:i/>
        </w:rPr>
        <w:t>’s</w:t>
      </w:r>
      <w:proofErr w:type="spellEnd"/>
      <w:r w:rsidR="00C00FE0">
        <w:rPr>
          <w:rFonts w:ascii="Helvetica" w:hAnsi="Helvetica"/>
          <w:bCs/>
          <w:i/>
        </w:rPr>
        <w:t xml:space="preserve"> </w:t>
      </w:r>
      <w:r w:rsidR="00C00FE0">
        <w:rPr>
          <w:rFonts w:ascii="Helvetica" w:hAnsi="Helvetica"/>
          <w:bCs/>
          <w:iCs/>
        </w:rPr>
        <w:t>capacity</w:t>
      </w:r>
      <w:r w:rsidR="00214158" w:rsidRPr="007745A2">
        <w:rPr>
          <w:rFonts w:ascii="Helvetica" w:hAnsi="Helvetica"/>
          <w:bCs/>
          <w:iCs/>
        </w:rPr>
        <w:t xml:space="preserve"> to use different carbon and nitrogen sources upon exposure to P</w:t>
      </w:r>
      <w:r w:rsidR="00C00FE0">
        <w:rPr>
          <w:rFonts w:ascii="Helvetica" w:hAnsi="Helvetica"/>
          <w:bCs/>
          <w:iCs/>
        </w:rPr>
        <w:t>F</w:t>
      </w:r>
      <w:r w:rsidR="00214158" w:rsidRPr="007745A2">
        <w:rPr>
          <w:rFonts w:ascii="Helvetica" w:hAnsi="Helvetica"/>
          <w:bCs/>
          <w:iCs/>
        </w:rPr>
        <w:t xml:space="preserve">, and if its </w:t>
      </w:r>
      <w:r w:rsidR="00214158" w:rsidRPr="007745A2">
        <w:rPr>
          <w:rFonts w:ascii="Helvetica" w:eastAsia="Helvetica" w:hAnsi="Helvetica"/>
          <w:iCs/>
        </w:rPr>
        <w:t>ability to use diverse nutrients</w:t>
      </w:r>
      <w:r w:rsidR="009C7CA5">
        <w:rPr>
          <w:rFonts w:ascii="Helvetica" w:eastAsia="Helvetica" w:hAnsi="Helvetica"/>
          <w:iCs/>
        </w:rPr>
        <w:t xml:space="preserve"> supports its growth in this condition</w:t>
      </w:r>
      <w:r w:rsidR="00214158" w:rsidRPr="007745A2">
        <w:rPr>
          <w:rFonts w:ascii="Helvetica" w:hAnsi="Helvetica"/>
          <w:bCs/>
          <w:iCs/>
        </w:rPr>
        <w:t xml:space="preserve">, phenotype microarrays of different carbon sources and nitrogen sources </w:t>
      </w:r>
      <w:r w:rsidR="00214158">
        <w:rPr>
          <w:rFonts w:ascii="Helvetica" w:hAnsi="Helvetica"/>
          <w:bCs/>
          <w:iCs/>
        </w:rPr>
        <w:t>were analyzed</w:t>
      </w:r>
      <w:r w:rsidR="00214158" w:rsidRPr="007745A2">
        <w:rPr>
          <w:rFonts w:ascii="Helvetica" w:hAnsi="Helvetica"/>
          <w:bCs/>
          <w:iCs/>
        </w:rPr>
        <w:t xml:space="preserve">. </w:t>
      </w:r>
      <w:r w:rsidR="00284B63">
        <w:rPr>
          <w:rFonts w:ascii="Helvetica" w:hAnsi="Helvetica"/>
          <w:bCs/>
          <w:iCs/>
        </w:rPr>
        <w:t xml:space="preserve">Our data showed </w:t>
      </w:r>
      <w:r w:rsidR="00214158">
        <w:rPr>
          <w:rFonts w:ascii="Helvetica" w:hAnsi="Helvetica"/>
          <w:bCs/>
        </w:rPr>
        <w:t>that under PF treatment</w:t>
      </w:r>
      <w:ins w:id="91" w:author="Bonomo, Robert A. (VHACLE)" w:date="2020-04-19T21:28:00Z">
        <w:r w:rsidR="009B7DDA">
          <w:rPr>
            <w:rFonts w:ascii="Helvetica" w:hAnsi="Helvetica"/>
            <w:bCs/>
          </w:rPr>
          <w:t>,</w:t>
        </w:r>
      </w:ins>
      <w:r w:rsidR="00214158">
        <w:rPr>
          <w:rFonts w:ascii="Helvetica" w:hAnsi="Helvetica"/>
          <w:bCs/>
        </w:rPr>
        <w:t xml:space="preserve"> </w:t>
      </w:r>
      <w:r w:rsidR="00214158" w:rsidRPr="008619AD">
        <w:rPr>
          <w:rFonts w:ascii="Helvetica" w:hAnsi="Helvetica"/>
          <w:bCs/>
          <w:i/>
          <w:iCs/>
        </w:rPr>
        <w:t>A. baumannii</w:t>
      </w:r>
      <w:r w:rsidR="0007675F">
        <w:rPr>
          <w:rFonts w:ascii="Helvetica" w:hAnsi="Helvetica"/>
          <w:bCs/>
        </w:rPr>
        <w:t xml:space="preserve"> had</w:t>
      </w:r>
      <w:r w:rsidR="00954388">
        <w:rPr>
          <w:rFonts w:ascii="Helvetica" w:hAnsi="Helvetica"/>
          <w:bCs/>
        </w:rPr>
        <w:t xml:space="preserve"> increase</w:t>
      </w:r>
      <w:r w:rsidR="009C7CA5">
        <w:rPr>
          <w:rFonts w:ascii="Helvetica" w:hAnsi="Helvetica"/>
          <w:bCs/>
        </w:rPr>
        <w:t xml:space="preserve">d </w:t>
      </w:r>
      <w:r w:rsidR="00954388">
        <w:rPr>
          <w:rFonts w:ascii="Helvetica" w:hAnsi="Helvetica"/>
          <w:bCs/>
        </w:rPr>
        <w:t xml:space="preserve">growth in L-Asparagine, L-Aspartic Acid, L-Glutamic Acid, L-Methionine, and L-Valine suggesting that </w:t>
      </w:r>
      <w:r w:rsidR="00954388">
        <w:rPr>
          <w:rFonts w:ascii="Helvetica" w:hAnsi="Helvetica"/>
          <w:bCs/>
          <w:i/>
          <w:iCs/>
        </w:rPr>
        <w:t>A. baumannii</w:t>
      </w:r>
      <w:r w:rsidR="00954388">
        <w:rPr>
          <w:rFonts w:ascii="Helvetica" w:hAnsi="Helvetica"/>
          <w:bCs/>
        </w:rPr>
        <w:t xml:space="preserve"> </w:t>
      </w:r>
      <w:r w:rsidR="009672C0">
        <w:rPr>
          <w:rFonts w:ascii="Helvetica" w:hAnsi="Helvetica"/>
          <w:bCs/>
        </w:rPr>
        <w:t>can utilize different nutrients to promote its growth within a stressful environment.</w:t>
      </w:r>
    </w:p>
    <w:p w14:paraId="69FA928F" w14:textId="08631D01" w:rsidR="00214158" w:rsidRDefault="00214158">
      <w:pPr>
        <w:spacing w:line="360" w:lineRule="auto"/>
        <w:ind w:firstLine="720"/>
        <w:rPr>
          <w:rFonts w:ascii="Helvetica" w:hAnsi="Helvetica"/>
          <w:bCs/>
        </w:rPr>
        <w:pPrChange w:id="92" w:author="Bonomo, Robert A. (VHACLE)" w:date="2020-04-19T21:28:00Z">
          <w:pPr>
            <w:spacing w:line="360" w:lineRule="auto"/>
          </w:pPr>
        </w:pPrChange>
      </w:pPr>
      <w:r>
        <w:rPr>
          <w:rFonts w:ascii="Helvetica" w:hAnsi="Helvetica"/>
          <w:bCs/>
        </w:rPr>
        <w:t>Considering that citrate is known to be an iron carrier, and knowing that PF is a</w:t>
      </w:r>
      <w:r w:rsidR="00284B63">
        <w:rPr>
          <w:rFonts w:ascii="Helvetica" w:hAnsi="Helvetica"/>
          <w:bCs/>
        </w:rPr>
        <w:t>n</w:t>
      </w:r>
      <w:r>
        <w:rPr>
          <w:rFonts w:ascii="Helvetica" w:hAnsi="Helvetica"/>
          <w:bCs/>
        </w:rPr>
        <w:t xml:space="preserve"> ion limited media, we analyze</w:t>
      </w:r>
      <w:r w:rsidR="009672C0">
        <w:rPr>
          <w:rFonts w:ascii="Helvetica" w:hAnsi="Helvetica"/>
          <w:bCs/>
        </w:rPr>
        <w:t>d</w:t>
      </w:r>
      <w:r>
        <w:rPr>
          <w:rFonts w:ascii="Helvetica" w:hAnsi="Helvetica"/>
          <w:bCs/>
        </w:rPr>
        <w:t xml:space="preserve"> the iron-associated genes under PF treatment, and we </w:t>
      </w:r>
      <w:r>
        <w:rPr>
          <w:rFonts w:ascii="Helvetica" w:hAnsi="Helvetica"/>
          <w:bCs/>
        </w:rPr>
        <w:lastRenderedPageBreak/>
        <w:t xml:space="preserve">observed that </w:t>
      </w:r>
      <w:r w:rsidR="009672C0">
        <w:rPr>
          <w:rFonts w:ascii="Helvetica" w:hAnsi="Helvetica"/>
          <w:bCs/>
        </w:rPr>
        <w:t>23</w:t>
      </w:r>
      <w:r>
        <w:rPr>
          <w:rFonts w:ascii="Helvetica" w:hAnsi="Helvetica"/>
          <w:bCs/>
        </w:rPr>
        <w:t xml:space="preserve"> D</w:t>
      </w:r>
      <w:r w:rsidR="009672C0">
        <w:rPr>
          <w:rFonts w:ascii="Helvetica" w:hAnsi="Helvetica"/>
          <w:bCs/>
        </w:rPr>
        <w:t>EG</w:t>
      </w:r>
      <w:r>
        <w:rPr>
          <w:rFonts w:ascii="Helvetica" w:hAnsi="Helvetica"/>
          <w:bCs/>
        </w:rPr>
        <w:t>s</w:t>
      </w:r>
      <w:r w:rsidR="00284B63">
        <w:rPr>
          <w:rFonts w:ascii="Helvetica" w:hAnsi="Helvetica"/>
          <w:bCs/>
        </w:rPr>
        <w:t xml:space="preserve"> </w:t>
      </w:r>
      <w:r w:rsidR="00543E26">
        <w:rPr>
          <w:rFonts w:ascii="Helvetica" w:hAnsi="Helvetica"/>
          <w:bCs/>
        </w:rPr>
        <w:t xml:space="preserve">are downregulated </w:t>
      </w:r>
      <w:r w:rsidR="00284B63">
        <w:rPr>
          <w:rFonts w:ascii="Helvetica" w:hAnsi="Helvetica"/>
          <w:bCs/>
        </w:rPr>
        <w:t>(Fig. 1B)</w:t>
      </w:r>
      <w:r>
        <w:rPr>
          <w:rFonts w:ascii="Helvetica" w:hAnsi="Helvetica"/>
          <w:bCs/>
        </w:rPr>
        <w:t>. This can be suggesting that citrate can be acting as a</w:t>
      </w:r>
      <w:r w:rsidR="00284B63">
        <w:rPr>
          <w:rFonts w:ascii="Helvetica" w:hAnsi="Helvetica"/>
          <w:bCs/>
        </w:rPr>
        <w:t>n</w:t>
      </w:r>
      <w:r>
        <w:rPr>
          <w:rFonts w:ascii="Helvetica" w:hAnsi="Helvetica"/>
          <w:bCs/>
        </w:rPr>
        <w:t xml:space="preserve"> iron carrier to overcome the limiting condition of this metal. </w:t>
      </w:r>
    </w:p>
    <w:p w14:paraId="118AFA3B" w14:textId="7E90ACD7" w:rsidR="00443297" w:rsidRDefault="00AE7BE7" w:rsidP="00443297">
      <w:pPr>
        <w:spacing w:line="360" w:lineRule="auto"/>
        <w:ind w:firstLine="720"/>
        <w:rPr>
          <w:rFonts w:ascii="Helvetica" w:hAnsi="Helvetica"/>
          <w:bCs/>
        </w:rPr>
      </w:pPr>
      <w:r w:rsidRPr="00DF0543">
        <w:rPr>
          <w:rFonts w:ascii="Helvetica" w:hAnsi="Helvetica" w:cs="Helvetica"/>
          <w:bCs/>
          <w:iCs/>
        </w:rPr>
        <w:t xml:space="preserve">To </w:t>
      </w:r>
      <w:r>
        <w:rPr>
          <w:rFonts w:ascii="Helvetica" w:hAnsi="Helvetica" w:cs="Helvetica"/>
          <w:bCs/>
          <w:iCs/>
        </w:rPr>
        <w:t xml:space="preserve">assess if the presence of PF in </w:t>
      </w:r>
      <w:r w:rsidRPr="00442398">
        <w:rPr>
          <w:rFonts w:ascii="Helvetica" w:hAnsi="Helvetica" w:cs="Helvetica"/>
          <w:bCs/>
          <w:i/>
          <w:iCs/>
        </w:rPr>
        <w:t xml:space="preserve">A. </w:t>
      </w:r>
      <w:proofErr w:type="spellStart"/>
      <w:r w:rsidRPr="00442398">
        <w:rPr>
          <w:rFonts w:ascii="Helvetica" w:hAnsi="Helvetica" w:cs="Helvetica"/>
          <w:bCs/>
          <w:i/>
          <w:iCs/>
        </w:rPr>
        <w:t>baumanni</w:t>
      </w:r>
      <w:r w:rsidRPr="00DC7805">
        <w:rPr>
          <w:rFonts w:ascii="Helvetica" w:hAnsi="Helvetica" w:cs="Helvetica"/>
          <w:bCs/>
          <w:i/>
          <w:iCs/>
        </w:rPr>
        <w:t>i</w:t>
      </w:r>
      <w:r>
        <w:rPr>
          <w:rFonts w:ascii="Helvetica" w:hAnsi="Helvetica" w:cs="Helvetica"/>
          <w:bCs/>
          <w:i/>
          <w:iCs/>
        </w:rPr>
        <w:t>’s</w:t>
      </w:r>
      <w:proofErr w:type="spellEnd"/>
      <w:r w:rsidRPr="00DF0543">
        <w:rPr>
          <w:rFonts w:ascii="Helvetica" w:hAnsi="Helvetica" w:cs="Helvetica"/>
          <w:bCs/>
          <w:iCs/>
        </w:rPr>
        <w:t xml:space="preserve"> </w:t>
      </w:r>
      <w:r>
        <w:rPr>
          <w:rFonts w:ascii="Helvetica" w:hAnsi="Helvetica" w:cs="Helvetica"/>
          <w:bCs/>
          <w:iCs/>
        </w:rPr>
        <w:t>growth environment would increase virulence</w:t>
      </w:r>
      <w:ins w:id="93" w:author="Bonomo, Robert A. (VHACLE)" w:date="2020-04-19T21:31:00Z">
        <w:r w:rsidR="00052269">
          <w:rPr>
            <w:rFonts w:ascii="Helvetica" w:hAnsi="Helvetica" w:cs="Helvetica"/>
            <w:bCs/>
            <w:iCs/>
          </w:rPr>
          <w:t>,</w:t>
        </w:r>
      </w:ins>
      <w:r>
        <w:rPr>
          <w:rFonts w:ascii="Helvetica" w:hAnsi="Helvetica" w:cs="Helvetica"/>
          <w:bCs/>
          <w:iCs/>
        </w:rPr>
        <w:t xml:space="preserve"> we carried out infection assays in a </w:t>
      </w:r>
      <w:r w:rsidRPr="00DF0543">
        <w:rPr>
          <w:rFonts w:ascii="Helvetica" w:hAnsi="Helvetica"/>
          <w:bCs/>
          <w:i/>
          <w:iCs/>
        </w:rPr>
        <w:t>Drosophila melanogaster</w:t>
      </w:r>
      <w:r w:rsidRPr="00DF0543">
        <w:rPr>
          <w:rFonts w:ascii="Helvetica" w:hAnsi="Helvetica"/>
          <w:bCs/>
          <w:iCs/>
        </w:rPr>
        <w:t xml:space="preserve"> </w:t>
      </w:r>
      <w:r>
        <w:rPr>
          <w:rFonts w:ascii="Helvetica" w:hAnsi="Helvetica"/>
          <w:bCs/>
          <w:iCs/>
        </w:rPr>
        <w:t xml:space="preserve">model of </w:t>
      </w:r>
      <w:r w:rsidRPr="00DF0543">
        <w:rPr>
          <w:rFonts w:ascii="Helvetica" w:hAnsi="Helvetica"/>
          <w:bCs/>
          <w:iCs/>
        </w:rPr>
        <w:t>infection.</w:t>
      </w:r>
      <w:r w:rsidR="002C662D">
        <w:rPr>
          <w:rFonts w:ascii="Helvetica" w:hAnsi="Helvetica"/>
          <w:bCs/>
          <w:iCs/>
        </w:rPr>
        <w:t xml:space="preserve"> A recent paper proposed </w:t>
      </w:r>
      <w:r w:rsidR="002C662D" w:rsidRPr="00696326">
        <w:rPr>
          <w:rFonts w:ascii="Helvetica" w:hAnsi="Helvetica"/>
          <w:bCs/>
          <w:i/>
        </w:rPr>
        <w:t>Drosophila</w:t>
      </w:r>
      <w:r w:rsidR="002C662D">
        <w:rPr>
          <w:rFonts w:ascii="Helvetica" w:hAnsi="Helvetica"/>
          <w:bCs/>
          <w:iCs/>
        </w:rPr>
        <w:t xml:space="preserve"> as a novel model system to study </w:t>
      </w:r>
      <w:r w:rsidR="002C662D" w:rsidRPr="00696326">
        <w:rPr>
          <w:rFonts w:ascii="Helvetica" w:hAnsi="Helvetica"/>
          <w:bCs/>
          <w:i/>
        </w:rPr>
        <w:t xml:space="preserve">A. baumannii </w:t>
      </w:r>
      <w:r w:rsidR="002C662D">
        <w:rPr>
          <w:rFonts w:ascii="Helvetica" w:hAnsi="Helvetica"/>
          <w:bCs/>
          <w:iCs/>
        </w:rPr>
        <w:t>interaction with host cells</w:t>
      </w:r>
      <w:r w:rsidR="00765B6C">
        <w:rPr>
          <w:rFonts w:ascii="Helvetica" w:hAnsi="Helvetica"/>
          <w:bCs/>
          <w:iCs/>
        </w:rPr>
        <w:t xml:space="preserve"> </w:t>
      </w:r>
      <w:r w:rsidR="00765B6C">
        <w:rPr>
          <w:rFonts w:ascii="Helvetica" w:hAnsi="Helvetica"/>
          <w:bCs/>
          <w:iCs/>
        </w:rPr>
        <w:fldChar w:fldCharType="begin">
          <w:fldData xml:space="preserve">PEVuZE5vdGU+PENpdGU+PEF1dGhvcj5RaW48L0F1dGhvcj48WWVhcj4yMDIwPC9ZZWFyPjxSZWNO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</w:fldData>
        </w:fldChar>
      </w:r>
      <w:r w:rsidR="00765B6C">
        <w:rPr>
          <w:rFonts w:ascii="Helvetica" w:hAnsi="Helvetica"/>
          <w:bCs/>
          <w:iCs/>
        </w:rPr>
        <w:instrText xml:space="preserve"> ADDIN EN.CITE </w:instrText>
      </w:r>
      <w:r w:rsidR="00765B6C">
        <w:rPr>
          <w:rFonts w:ascii="Helvetica" w:hAnsi="Helvetica"/>
          <w:bCs/>
          <w:iCs/>
        </w:rPr>
        <w:fldChar w:fldCharType="begin">
          <w:fldData xml:space="preserve">PEVuZE5vdGU+PENpdGU+PEF1dGhvcj5RaW48L0F1dGhvcj48WWVhcj4yMDIwPC9ZZWFyPjxSZWNO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</w:fldData>
        </w:fldChar>
      </w:r>
      <w:r w:rsidR="00765B6C">
        <w:rPr>
          <w:rFonts w:ascii="Helvetica" w:hAnsi="Helvetica"/>
          <w:bCs/>
          <w:iCs/>
        </w:rPr>
        <w:instrText xml:space="preserve"> ADDIN EN.CITE.DATA </w:instrText>
      </w:r>
      <w:r w:rsidR="00765B6C">
        <w:rPr>
          <w:rFonts w:ascii="Helvetica" w:hAnsi="Helvetica"/>
          <w:bCs/>
          <w:iCs/>
        </w:rPr>
      </w:r>
      <w:r w:rsidR="00765B6C">
        <w:rPr>
          <w:rFonts w:ascii="Helvetica" w:hAnsi="Helvetica"/>
          <w:bCs/>
          <w:iCs/>
        </w:rPr>
        <w:fldChar w:fldCharType="end"/>
      </w:r>
      <w:r w:rsidR="00765B6C">
        <w:rPr>
          <w:rFonts w:ascii="Helvetica" w:hAnsi="Helvetica"/>
          <w:bCs/>
          <w:iCs/>
        </w:rPr>
      </w:r>
      <w:r w:rsidR="00765B6C">
        <w:rPr>
          <w:rFonts w:ascii="Helvetica" w:hAnsi="Helvetica"/>
          <w:bCs/>
          <w:iCs/>
        </w:rPr>
        <w:fldChar w:fldCharType="separate"/>
      </w:r>
      <w:r w:rsidR="00765B6C" w:rsidRPr="00765B6C">
        <w:rPr>
          <w:rFonts w:ascii="Helvetica" w:hAnsi="Helvetica"/>
          <w:bCs/>
          <w:iCs/>
          <w:noProof/>
          <w:vertAlign w:val="superscript"/>
        </w:rPr>
        <w:t>10</w:t>
      </w:r>
      <w:r w:rsidR="00765B6C">
        <w:rPr>
          <w:rFonts w:ascii="Helvetica" w:hAnsi="Helvetica"/>
          <w:bCs/>
          <w:iCs/>
        </w:rPr>
        <w:fldChar w:fldCharType="end"/>
      </w:r>
      <w:r w:rsidR="002C662D">
        <w:rPr>
          <w:rFonts w:ascii="Helvetica" w:hAnsi="Helvetica"/>
          <w:bCs/>
          <w:iCs/>
        </w:rPr>
        <w:t xml:space="preserve">. Our </w:t>
      </w:r>
      <w:del w:id="94" w:author="Bonomo, Robert A. (VHACLE)" w:date="2020-04-19T21:29:00Z">
        <w:r w:rsidR="002C662D" w:rsidDel="009B7DDA">
          <w:rPr>
            <w:rFonts w:ascii="Helvetica" w:hAnsi="Helvetica"/>
            <w:bCs/>
            <w:iCs/>
          </w:rPr>
          <w:delText>R</w:delText>
        </w:r>
        <w:r w:rsidDel="009B7DDA">
          <w:rPr>
            <w:rFonts w:ascii="Helvetica" w:hAnsi="Helvetica"/>
            <w:bCs/>
            <w:iCs/>
          </w:rPr>
          <w:delText xml:space="preserve">esults </w:delText>
        </w:r>
      </w:del>
      <w:ins w:id="95" w:author="Bonomo, Robert A. (VHACLE)" w:date="2020-04-19T21:29:00Z">
        <w:r w:rsidR="009B7DDA">
          <w:rPr>
            <w:rFonts w:ascii="Helvetica" w:hAnsi="Helvetica"/>
            <w:bCs/>
            <w:iCs/>
          </w:rPr>
          <w:t xml:space="preserve">results </w:t>
        </w:r>
      </w:ins>
      <w:r>
        <w:rPr>
          <w:rFonts w:ascii="Helvetica" w:hAnsi="Helvetica"/>
          <w:bCs/>
          <w:iCs/>
        </w:rPr>
        <w:t xml:space="preserve">showed that when </w:t>
      </w:r>
      <w:r>
        <w:rPr>
          <w:rFonts w:ascii="Helvetica" w:hAnsi="Helvetica"/>
          <w:bCs/>
          <w:i/>
        </w:rPr>
        <w:t xml:space="preserve">A. </w:t>
      </w:r>
      <w:proofErr w:type="spellStart"/>
      <w:r>
        <w:rPr>
          <w:rFonts w:ascii="Helvetica" w:hAnsi="Helvetica"/>
          <w:bCs/>
          <w:i/>
        </w:rPr>
        <w:t>baumannii</w:t>
      </w:r>
      <w:proofErr w:type="spellEnd"/>
      <w:r>
        <w:rPr>
          <w:rFonts w:ascii="Helvetica" w:hAnsi="Helvetica"/>
          <w:bCs/>
          <w:iCs/>
        </w:rPr>
        <w:t xml:space="preserve"> was </w:t>
      </w:r>
      <w:del w:id="96" w:author="Bonomo, Robert A. (VHACLE)" w:date="2020-04-19T21:29:00Z">
        <w:r w:rsidDel="009B7DDA">
          <w:rPr>
            <w:rFonts w:ascii="Helvetica" w:hAnsi="Helvetica"/>
            <w:bCs/>
            <w:iCs/>
          </w:rPr>
          <w:delText>treated with</w:delText>
        </w:r>
      </w:del>
      <w:ins w:id="97" w:author="Bonomo, Robert A. (VHACLE)" w:date="2020-04-19T21:29:00Z">
        <w:r w:rsidR="009B7DDA">
          <w:rPr>
            <w:rFonts w:ascii="Helvetica" w:hAnsi="Helvetica"/>
            <w:bCs/>
            <w:iCs/>
          </w:rPr>
          <w:t>exposed to</w:t>
        </w:r>
      </w:ins>
      <w:r>
        <w:rPr>
          <w:rFonts w:ascii="Helvetica" w:hAnsi="Helvetica"/>
          <w:bCs/>
          <w:iCs/>
        </w:rPr>
        <w:t xml:space="preserve"> PF, the survival of the flies </w:t>
      </w:r>
      <w:r w:rsidR="002C662D">
        <w:rPr>
          <w:rFonts w:ascii="Helvetica" w:hAnsi="Helvetica"/>
          <w:bCs/>
          <w:iCs/>
        </w:rPr>
        <w:t>was</w:t>
      </w:r>
      <w:r>
        <w:rPr>
          <w:rFonts w:ascii="Helvetica" w:hAnsi="Helvetica"/>
          <w:bCs/>
          <w:iCs/>
        </w:rPr>
        <w:t xml:space="preserve"> reduced to 95.</w:t>
      </w:r>
      <w:ins w:id="98" w:author="Rcourville0" w:date="2020-04-23T13:53:00Z">
        <w:r w:rsidR="004A08B6">
          <w:rPr>
            <w:rFonts w:ascii="Helvetica" w:hAnsi="Helvetica"/>
            <w:bCs/>
            <w:iCs/>
          </w:rPr>
          <w:t>1</w:t>
        </w:r>
      </w:ins>
      <w:del w:id="99" w:author="Rcourville0" w:date="2020-04-23T13:53:00Z">
        <w:r w:rsidDel="004A08B6">
          <w:rPr>
            <w:rFonts w:ascii="Helvetica" w:hAnsi="Helvetica"/>
            <w:bCs/>
            <w:iCs/>
          </w:rPr>
          <w:delText>2</w:delText>
        </w:r>
      </w:del>
      <w:r>
        <w:rPr>
          <w:rFonts w:ascii="Helvetica" w:hAnsi="Helvetica"/>
          <w:bCs/>
          <w:iCs/>
        </w:rPr>
        <w:t>% of inoculated individuals (Fig.</w:t>
      </w:r>
      <w:r w:rsidR="005E71DA">
        <w:rPr>
          <w:rFonts w:ascii="Helvetica" w:hAnsi="Helvetica"/>
          <w:bCs/>
          <w:iCs/>
        </w:rPr>
        <w:t xml:space="preserve"> 1</w:t>
      </w:r>
      <w:r>
        <w:rPr>
          <w:rFonts w:ascii="Helvetica" w:hAnsi="Helvetica"/>
          <w:bCs/>
          <w:iCs/>
        </w:rPr>
        <w:t xml:space="preserve">C, </w:t>
      </w:r>
      <w:r w:rsidRPr="002F1665">
        <w:rPr>
          <w:rFonts w:ascii="Helvetica" w:hAnsi="Helvetica" w:cs="Helvetica"/>
          <w:i/>
        </w:rPr>
        <w:t>P</w:t>
      </w:r>
      <w:r w:rsidRPr="002F1665">
        <w:rPr>
          <w:rFonts w:ascii="Helvetica" w:hAnsi="Helvetica" w:cs="Helvetica"/>
        </w:rPr>
        <w:t>-value</w:t>
      </w:r>
      <w:r>
        <w:rPr>
          <w:rFonts w:ascii="Helvetica" w:hAnsi="Helvetica"/>
          <w:bCs/>
          <w:iCs/>
        </w:rPr>
        <w:t>= 0.</w:t>
      </w:r>
      <w:ins w:id="100" w:author="Rcourville0" w:date="2020-04-23T13:53:00Z">
        <w:r w:rsidR="004A08B6">
          <w:rPr>
            <w:rFonts w:ascii="Helvetica" w:hAnsi="Helvetica"/>
            <w:bCs/>
            <w:iCs/>
          </w:rPr>
          <w:t>15</w:t>
        </w:r>
      </w:ins>
      <w:del w:id="101" w:author="Rcourville0" w:date="2020-04-23T13:53:00Z">
        <w:r w:rsidDel="004A08B6">
          <w:rPr>
            <w:rFonts w:ascii="Helvetica" w:hAnsi="Helvetica"/>
            <w:bCs/>
            <w:iCs/>
          </w:rPr>
          <w:delText>01</w:delText>
        </w:r>
      </w:del>
      <w:r>
        <w:rPr>
          <w:rFonts w:ascii="Helvetica" w:hAnsi="Helvetica"/>
          <w:bCs/>
          <w:iCs/>
        </w:rPr>
        <w:t>)</w:t>
      </w:r>
      <w:r w:rsidRPr="005E71DA">
        <w:rPr>
          <w:rFonts w:ascii="Helvetica" w:hAnsi="Helvetica"/>
          <w:bCs/>
          <w:iCs/>
        </w:rPr>
        <w:t>.</w:t>
      </w:r>
      <w:r w:rsidR="005E71DA" w:rsidRPr="00443297">
        <w:rPr>
          <w:rFonts w:ascii="Helvetica" w:hAnsi="Helvetica"/>
          <w:bCs/>
          <w:iCs/>
        </w:rPr>
        <w:t xml:space="preserve"> </w:t>
      </w:r>
      <w:r w:rsidR="00BF687A">
        <w:rPr>
          <w:rFonts w:ascii="Helvetica" w:hAnsi="Helvetica"/>
          <w:bCs/>
          <w:iCs/>
        </w:rPr>
        <w:t>Under PF, both</w:t>
      </w:r>
      <w:r w:rsidR="00BF687A" w:rsidRPr="00443297">
        <w:rPr>
          <w:rFonts w:ascii="Helvetica" w:hAnsi="Helvetica"/>
          <w:bCs/>
          <w:iCs/>
        </w:rPr>
        <w:t xml:space="preserve">, </w:t>
      </w:r>
      <w:r w:rsidR="00BF687A" w:rsidRPr="00696326">
        <w:rPr>
          <w:rFonts w:ascii="Helvetica" w:hAnsi="Helvetica"/>
          <w:bCs/>
          <w:i/>
        </w:rPr>
        <w:t xml:space="preserve">A. </w:t>
      </w:r>
      <w:proofErr w:type="spellStart"/>
      <w:r w:rsidR="00BF687A" w:rsidRPr="00696326">
        <w:rPr>
          <w:rFonts w:ascii="Helvetica" w:hAnsi="Helvetica"/>
          <w:bCs/>
          <w:i/>
        </w:rPr>
        <w:t>baumannii’s</w:t>
      </w:r>
      <w:proofErr w:type="spellEnd"/>
      <w:r w:rsidR="00BF687A">
        <w:rPr>
          <w:rFonts w:ascii="Helvetica" w:hAnsi="Helvetica"/>
          <w:bCs/>
          <w:iCs/>
        </w:rPr>
        <w:t xml:space="preserve"> metabolic flexibility and increase transcriptional response, allow this pathogen to conquer different niches</w:t>
      </w:r>
      <w:r w:rsidR="00BF687A" w:rsidRPr="00443297">
        <w:rPr>
          <w:rFonts w:ascii="Helvetica" w:hAnsi="Helvetica"/>
          <w:bCs/>
          <w:iCs/>
        </w:rPr>
        <w:t>.</w:t>
      </w:r>
      <w:r w:rsidR="00443297" w:rsidRPr="00443297">
        <w:rPr>
          <w:rFonts w:ascii="Helvetica" w:hAnsi="Helvetica"/>
          <w:bCs/>
          <w:iCs/>
        </w:rPr>
        <w:t xml:space="preserve"> </w:t>
      </w:r>
      <w:r w:rsidRPr="00696326">
        <w:rPr>
          <w:rFonts w:ascii="Helvetica" w:hAnsi="Helvetica"/>
          <w:bCs/>
          <w:iCs/>
        </w:rPr>
        <w:t xml:space="preserve">It is noteworthy that the </w:t>
      </w:r>
      <w:r w:rsidRPr="00696326">
        <w:rPr>
          <w:rFonts w:ascii="Helvetica" w:hAnsi="Helvetica"/>
          <w:bCs/>
          <w:i/>
          <w:iCs/>
        </w:rPr>
        <w:t xml:space="preserve">D. melanogaster </w:t>
      </w:r>
      <w:r w:rsidRPr="00696326">
        <w:rPr>
          <w:rFonts w:ascii="Helvetica" w:hAnsi="Helvetica"/>
          <w:bCs/>
          <w:iCs/>
        </w:rPr>
        <w:t xml:space="preserve">population used in this study is outbred and has been shown to be more robust than inbred fly lines used in many laboratories </w:t>
      </w:r>
      <w:r w:rsidRPr="00696326">
        <w:rPr>
          <w:rFonts w:ascii="Helvetica" w:hAnsi="Helvetica"/>
          <w:bCs/>
          <w:iCs/>
        </w:rPr>
        <w:fldChar w:fldCharType="begin"/>
      </w:r>
      <w:r w:rsidR="00765B6C">
        <w:rPr>
          <w:rFonts w:ascii="Helvetica" w:hAnsi="Helvetica"/>
          <w:bCs/>
          <w:iCs/>
        </w:rPr>
        <w:instrText xml:space="preserve"> ADDIN EN.CITE &lt;EndNote&gt;&lt;Cite&gt;&lt;Author&gt;Rose M.R.&lt;/Author&gt;&lt;Year&gt;2014&lt;/Year&gt;&lt;RecNum&gt;304&lt;/RecNum&gt;&lt;DisplayText&gt;&lt;style face="superscript"&gt;11&lt;/style&gt;&lt;/DisplayText&gt;&lt;record&gt;&lt;rec-number&gt;304&lt;/rec-number&gt;&lt;foreign-keys&gt;&lt;key app="EN" db-id="9vw2tswwts0ed9ez2sopf9pfa2r9xts9a055" timestamp="1558725414"&gt;304&lt;/key&gt;&lt;/foreign-keys&gt;&lt;ref-type name="Book"&gt;6&lt;/ref-type&gt;&lt;contributors&gt;&lt;authors&gt;&lt;author&gt; Rose M.R., Passananti H.B., and M. Matos&lt;/author&gt;&lt;/authors&gt;&lt;/contributors&gt;&lt;titles&gt;&lt;title&gt;A Case Study in the Evolution of Aging&lt;/title&gt;&lt;/titles&gt;&lt;dates&gt;&lt;year&gt;2014&lt;/year&gt;&lt;/dates&gt;&lt;publisher&gt;World Scientific Publishing&lt;/publisher&gt;&lt;urls&gt;&lt;/urls&gt;&lt;/record&gt;&lt;/Cite&gt;&lt;/EndNote&gt;</w:instrText>
      </w:r>
      <w:r w:rsidRPr="00696326">
        <w:rPr>
          <w:rFonts w:ascii="Helvetica" w:hAnsi="Helvetica"/>
          <w:bCs/>
          <w:iCs/>
        </w:rPr>
        <w:fldChar w:fldCharType="separate"/>
      </w:r>
      <w:r w:rsidR="00765B6C" w:rsidRPr="00765B6C">
        <w:rPr>
          <w:rFonts w:ascii="Helvetica" w:hAnsi="Helvetica"/>
          <w:bCs/>
          <w:iCs/>
          <w:noProof/>
          <w:vertAlign w:val="superscript"/>
        </w:rPr>
        <w:t>11</w:t>
      </w:r>
      <w:r w:rsidRPr="00696326">
        <w:rPr>
          <w:rFonts w:ascii="Helvetica" w:hAnsi="Helvetica"/>
          <w:bCs/>
          <w:iCs/>
        </w:rPr>
        <w:fldChar w:fldCharType="end"/>
      </w:r>
      <w:r w:rsidRPr="00696326">
        <w:rPr>
          <w:rFonts w:ascii="Helvetica" w:hAnsi="Helvetica"/>
          <w:bCs/>
          <w:iCs/>
        </w:rPr>
        <w:t xml:space="preserve">. Thus, even in highly robust </w:t>
      </w:r>
      <w:r w:rsidRPr="00696326">
        <w:rPr>
          <w:rFonts w:ascii="Helvetica" w:hAnsi="Helvetica"/>
          <w:bCs/>
          <w:i/>
          <w:iCs/>
        </w:rPr>
        <w:t>D. melanogaster</w:t>
      </w:r>
      <w:r w:rsidRPr="00696326">
        <w:rPr>
          <w:rFonts w:ascii="Helvetica" w:hAnsi="Helvetica"/>
          <w:bCs/>
          <w:iCs/>
        </w:rPr>
        <w:t xml:space="preserve"> populations, </w:t>
      </w:r>
      <w:del w:id="102" w:author="Bonomo, Robert A. (VHACLE)" w:date="2020-04-19T21:30:00Z">
        <w:r w:rsidRPr="00696326" w:rsidDel="00052269">
          <w:rPr>
            <w:rFonts w:ascii="Helvetica" w:hAnsi="Helvetica"/>
            <w:bCs/>
            <w:iCs/>
          </w:rPr>
          <w:delText>there is an observable</w:delText>
        </w:r>
      </w:del>
      <w:ins w:id="103" w:author="Bonomo, Robert A. (VHACLE)" w:date="2020-04-19T21:30:00Z">
        <w:r w:rsidR="00052269">
          <w:rPr>
            <w:rFonts w:ascii="Helvetica" w:hAnsi="Helvetica"/>
            <w:bCs/>
            <w:iCs/>
          </w:rPr>
          <w:t>an</w:t>
        </w:r>
      </w:ins>
      <w:r w:rsidRPr="00696326">
        <w:rPr>
          <w:rFonts w:ascii="Helvetica" w:hAnsi="Helvetica"/>
          <w:bCs/>
          <w:iCs/>
        </w:rPr>
        <w:t xml:space="preserve"> increase in virulence of </w:t>
      </w:r>
      <w:r w:rsidRPr="00696326">
        <w:rPr>
          <w:rFonts w:ascii="Helvetica" w:hAnsi="Helvetica"/>
          <w:bCs/>
          <w:i/>
          <w:iCs/>
        </w:rPr>
        <w:t>A. baumannii</w:t>
      </w:r>
      <w:r w:rsidRPr="00696326">
        <w:rPr>
          <w:rFonts w:ascii="Helvetica" w:hAnsi="Helvetica"/>
          <w:bCs/>
          <w:iCs/>
        </w:rPr>
        <w:t xml:space="preserve"> when exposed to PF</w:t>
      </w:r>
      <w:ins w:id="104" w:author="Bonomo, Robert A. (VHACLE)" w:date="2020-04-19T21:30:00Z">
        <w:r w:rsidR="00052269">
          <w:rPr>
            <w:rFonts w:ascii="Helvetica" w:hAnsi="Helvetica"/>
            <w:bCs/>
            <w:iCs/>
          </w:rPr>
          <w:t xml:space="preserve"> was observed</w:t>
        </w:r>
      </w:ins>
      <w:r w:rsidRPr="00696326">
        <w:rPr>
          <w:rFonts w:ascii="Helvetica" w:hAnsi="Helvetica"/>
          <w:bCs/>
          <w:iCs/>
          <w:color w:val="000000" w:themeColor="text1"/>
        </w:rPr>
        <w:t xml:space="preserve">. </w:t>
      </w:r>
    </w:p>
    <w:p w14:paraId="12596901" w14:textId="366BB3A3" w:rsidR="00AE7BE7" w:rsidRDefault="00AE7BE7" w:rsidP="009759B1">
      <w:pPr>
        <w:spacing w:line="360" w:lineRule="auto"/>
        <w:ind w:firstLine="720"/>
        <w:rPr>
          <w:rFonts w:ascii="Helvetica" w:hAnsi="Helvetica"/>
          <w:bCs/>
        </w:rPr>
      </w:pPr>
      <w:r w:rsidRPr="005E71DA">
        <w:rPr>
          <w:rFonts w:ascii="Helvetica" w:hAnsi="Helvetica"/>
          <w:bCs/>
        </w:rPr>
        <w:t>Collectively</w:t>
      </w:r>
      <w:r w:rsidR="009709BF">
        <w:rPr>
          <w:rFonts w:ascii="Helvetica" w:hAnsi="Helvetica"/>
          <w:bCs/>
        </w:rPr>
        <w:t>,</w:t>
      </w:r>
      <w:r w:rsidRPr="005E71DA">
        <w:rPr>
          <w:rFonts w:ascii="Helvetica" w:hAnsi="Helvetica"/>
          <w:bCs/>
        </w:rPr>
        <w:t xml:space="preserve"> our data shows that metabolic flexibility and metabolites can serve as tools for opportunistic pathogens to overcome stress or limited nutrient conditions to persist and survive in different sites of infection.</w:t>
      </w:r>
      <w:r w:rsidR="009709BF">
        <w:rPr>
          <w:rFonts w:ascii="Helvetica" w:hAnsi="Helvetica"/>
          <w:bCs/>
        </w:rPr>
        <w:t xml:space="preserve"> </w:t>
      </w:r>
      <w:r w:rsidR="00D95A4D" w:rsidRPr="000162D5">
        <w:rPr>
          <w:rFonts w:ascii="Helvetica" w:hAnsi="Helvetica"/>
          <w:bCs/>
        </w:rPr>
        <w:t>Future in vivo infection studies in appropriate models will reinforce and validate the observe response</w:t>
      </w:r>
      <w:r w:rsidR="00D95A4D">
        <w:rPr>
          <w:rFonts w:ascii="Helvetica" w:hAnsi="Helvetica"/>
          <w:bCs/>
        </w:rPr>
        <w:t>.</w:t>
      </w:r>
    </w:p>
    <w:p w14:paraId="39E970B1" w14:textId="77777777" w:rsidR="000162D5" w:rsidRDefault="000162D5" w:rsidP="00210656">
      <w:pPr>
        <w:spacing w:line="360" w:lineRule="auto"/>
        <w:rPr>
          <w:rFonts w:ascii="Helvetica" w:hAnsi="Helvetica"/>
          <w:bCs/>
        </w:rPr>
      </w:pPr>
    </w:p>
    <w:p w14:paraId="3774421C" w14:textId="77777777" w:rsidR="00C41165" w:rsidRDefault="000162D5" w:rsidP="000162D5">
      <w:pPr>
        <w:spacing w:line="360" w:lineRule="auto"/>
        <w:jc w:val="both"/>
        <w:rPr>
          <w:rFonts w:ascii="Helvetica" w:hAnsi="Helvetica" w:cs="Helvetica"/>
          <w:lang w:val="en-GB"/>
        </w:rPr>
      </w:pPr>
      <w:r>
        <w:rPr>
          <w:rFonts w:ascii="Helvetica" w:hAnsi="Helvetica" w:cs="Helvetica"/>
          <w:b/>
          <w:bCs/>
        </w:rPr>
        <w:t xml:space="preserve">Funding: </w:t>
      </w:r>
      <w:r w:rsidRPr="008C0A6A">
        <w:rPr>
          <w:rFonts w:ascii="Helvetica" w:hAnsi="Helvetica" w:cs="Helvetica"/>
        </w:rPr>
        <w:t xml:space="preserve">The authors’ work was supported by NIH SC3GM125556 to MSR, </w:t>
      </w:r>
      <w:r w:rsidRPr="008C0A6A">
        <w:rPr>
          <w:rFonts w:ascii="Helvetica" w:hAnsi="Helvetica" w:cs="Helvetica"/>
          <w:iCs/>
        </w:rPr>
        <w:t>R01AI100560, R01AI063517, R21AI114508, and R01AI072219 to RAB</w:t>
      </w:r>
      <w:r w:rsidRPr="008C0A6A">
        <w:rPr>
          <w:rFonts w:ascii="Helvetica" w:hAnsi="Helvetica" w:cs="Helvetica"/>
        </w:rPr>
        <w:t xml:space="preserve">. </w:t>
      </w:r>
      <w:r w:rsidRPr="008C0A6A">
        <w:rPr>
          <w:rFonts w:ascii="Helvetica" w:hAnsi="Helvetica" w:cs="Helvetica"/>
          <w:iCs/>
        </w:rPr>
        <w:t xml:space="preserve">This study was supported in part by funds and/or facilities provided by the Cleveland Department of Veterans Affairs, Award Number 1I01BX001974 to RAB from the Biomedical Laboratory Research &amp; Development Service of the VA Office of Research and Development and the Geriatric Research Education and Clinical Center VISN 10 to RAB. The content is solely the responsibility of the authors and does not necessarily represent the official views of the National Institutes of Health or the Department of Veterans Affairs. </w:t>
      </w:r>
      <w:r w:rsidR="00C41165" w:rsidRPr="00C41165">
        <w:rPr>
          <w:rFonts w:ascii="Helvetica" w:hAnsi="Helvetica" w:cs="Helvetica"/>
          <w:lang w:val="en-GB"/>
        </w:rPr>
        <w:t>JM has a McNair Scholar Fellowship</w:t>
      </w:r>
    </w:p>
    <w:p w14:paraId="49BE7CE7" w14:textId="390446C0" w:rsidR="000162D5" w:rsidRDefault="000162D5" w:rsidP="000162D5">
      <w:pPr>
        <w:spacing w:line="360" w:lineRule="auto"/>
        <w:jc w:val="both"/>
        <w:rPr>
          <w:rFonts w:ascii="Helvetica" w:hAnsi="Helvetica" w:cs="Helvetica"/>
          <w:bCs/>
        </w:rPr>
      </w:pPr>
      <w:r w:rsidRPr="00D46B66">
        <w:rPr>
          <w:rFonts w:ascii="Helvetica" w:hAnsi="Helvetica" w:cs="Helvetica"/>
          <w:b/>
        </w:rPr>
        <w:t>Transparency declarations</w:t>
      </w:r>
      <w:r>
        <w:rPr>
          <w:rFonts w:ascii="Helvetica" w:hAnsi="Helvetica" w:cs="Helvetica"/>
          <w:b/>
        </w:rPr>
        <w:t xml:space="preserve">. </w:t>
      </w:r>
      <w:r w:rsidRPr="00D46B66">
        <w:rPr>
          <w:rFonts w:ascii="Helvetica" w:hAnsi="Helvetica" w:cs="Helvetica"/>
          <w:bCs/>
        </w:rPr>
        <w:t>None to declare</w:t>
      </w:r>
      <w:r w:rsidR="00C41165">
        <w:rPr>
          <w:rFonts w:ascii="Helvetica" w:hAnsi="Helvetica" w:cs="Helvetica"/>
          <w:bCs/>
        </w:rPr>
        <w:t>.</w:t>
      </w:r>
    </w:p>
    <w:p w14:paraId="741B0100" w14:textId="77777777" w:rsidR="009A6FED" w:rsidRPr="00D46B66" w:rsidRDefault="009A6FED" w:rsidP="000162D5">
      <w:pPr>
        <w:spacing w:line="360" w:lineRule="auto"/>
        <w:jc w:val="both"/>
        <w:rPr>
          <w:rFonts w:ascii="Helvetica" w:hAnsi="Helvetica" w:cs="Helvetica"/>
          <w:b/>
        </w:rPr>
      </w:pPr>
    </w:p>
    <w:p w14:paraId="14D6E803" w14:textId="77777777" w:rsidR="000162D5" w:rsidRDefault="000162D5" w:rsidP="000162D5">
      <w:pPr>
        <w:spacing w:line="360" w:lineRule="auto"/>
        <w:rPr>
          <w:rFonts w:ascii="Helvetica" w:hAnsi="Helvetica"/>
        </w:rPr>
      </w:pPr>
    </w:p>
    <w:p w14:paraId="7BEDBFC4" w14:textId="6F5ABF71" w:rsidR="00900905" w:rsidRPr="009A6FED" w:rsidRDefault="000162D5">
      <w:pPr>
        <w:widowControl w:val="0"/>
        <w:autoSpaceDE w:val="0"/>
        <w:autoSpaceDN w:val="0"/>
        <w:adjustRightInd w:val="0"/>
        <w:spacing w:line="360" w:lineRule="auto"/>
        <w:jc w:val="both"/>
        <w:rPr>
          <w:rFonts w:ascii="Helvetica" w:eastAsia="Helvetica" w:hAnsi="Helvetica"/>
          <w:iCs/>
        </w:rPr>
      </w:pPr>
      <w:r w:rsidRPr="009A6FED">
        <w:rPr>
          <w:rFonts w:ascii="Helvetica" w:hAnsi="Helvetica"/>
          <w:b/>
          <w:bCs/>
        </w:rPr>
        <w:lastRenderedPageBreak/>
        <w:t xml:space="preserve">Reference </w:t>
      </w:r>
    </w:p>
    <w:p w14:paraId="28C150F9" w14:textId="77777777" w:rsidR="00765B6C" w:rsidRPr="009A6FED" w:rsidRDefault="00C44376">
      <w:pPr>
        <w:pStyle w:val="EndNoteBibliography"/>
        <w:spacing w:line="360" w:lineRule="auto"/>
        <w:ind w:left="720" w:hanging="720"/>
        <w:rPr>
          <w:rFonts w:ascii="Helvetica" w:hAnsi="Helvetica"/>
          <w:noProof/>
          <w:rPrChange w:id="105" w:author="Ramirez, Maria Soledad" w:date="2020-04-16T13:09:00Z">
            <w:rPr>
              <w:noProof/>
            </w:rPr>
          </w:rPrChange>
        </w:rPr>
        <w:pPrChange w:id="106" w:author="Bonomo, Robert A. (VHACLE)" w:date="2020-04-19T21:32:00Z">
          <w:pPr>
            <w:pStyle w:val="EndNoteBibliography"/>
            <w:ind w:left="720" w:hanging="720"/>
          </w:pPr>
        </w:pPrChange>
      </w:pPr>
      <w:r w:rsidRPr="009A6FED">
        <w:rPr>
          <w:rFonts w:ascii="Helvetica" w:hAnsi="Helvetica"/>
          <w:rPrChange w:id="107" w:author="Ramirez, Maria Soledad" w:date="2020-04-16T13:09:00Z">
            <w:rPr/>
          </w:rPrChange>
        </w:rPr>
        <w:fldChar w:fldCharType="begin"/>
      </w:r>
      <w:r w:rsidRPr="009A6FED">
        <w:rPr>
          <w:rFonts w:ascii="Helvetica" w:hAnsi="Helvetica"/>
          <w:rPrChange w:id="108" w:author="Ramirez, Maria Soledad" w:date="2020-04-16T13:09:00Z">
            <w:rPr/>
          </w:rPrChange>
        </w:rPr>
        <w:instrText xml:space="preserve"> ADDIN EN.REFLIST </w:instrText>
      </w:r>
      <w:r w:rsidRPr="009A6FED">
        <w:rPr>
          <w:rFonts w:ascii="Helvetica" w:hAnsi="Helvetica"/>
          <w:rPrChange w:id="109" w:author="Ramirez, Maria Soledad" w:date="2020-04-16T13:09:00Z">
            <w:rPr>
              <w:rFonts w:asciiTheme="minorHAnsi" w:hAnsiTheme="minorHAnsi" w:cstheme="minorBidi"/>
            </w:rPr>
          </w:rPrChange>
        </w:rPr>
        <w:fldChar w:fldCharType="separate"/>
      </w:r>
      <w:r w:rsidR="00765B6C" w:rsidRPr="009A6FED">
        <w:rPr>
          <w:rFonts w:ascii="Helvetica" w:hAnsi="Helvetica"/>
          <w:noProof/>
          <w:rPrChange w:id="110" w:author="Ramirez, Maria Soledad" w:date="2020-04-16T13:09:00Z">
            <w:rPr>
              <w:noProof/>
            </w:rPr>
          </w:rPrChange>
        </w:rPr>
        <w:t>1</w:t>
      </w:r>
      <w:r w:rsidR="00765B6C" w:rsidRPr="009A6FED">
        <w:rPr>
          <w:rFonts w:ascii="Helvetica" w:hAnsi="Helvetica"/>
          <w:noProof/>
          <w:rPrChange w:id="111" w:author="Ramirez, Maria Soledad" w:date="2020-04-16T13:09:00Z">
            <w:rPr>
              <w:noProof/>
            </w:rPr>
          </w:rPrChange>
        </w:rPr>
        <w:tab/>
        <w:t xml:space="preserve">CDC. Antibiotic Resistance Threats in the United States. </w:t>
      </w:r>
      <w:r w:rsidR="00765B6C" w:rsidRPr="009A6FED">
        <w:rPr>
          <w:rFonts w:ascii="Helvetica" w:hAnsi="Helvetica"/>
          <w:i/>
          <w:noProof/>
          <w:rPrChange w:id="112" w:author="Ramirez, Maria Soledad" w:date="2020-04-16T13:09:00Z">
            <w:rPr>
              <w:i/>
              <w:noProof/>
            </w:rPr>
          </w:rPrChange>
        </w:rPr>
        <w:t>Atlanta, GA: U.S. Department of Health and Human Services, CDC; 2019</w:t>
      </w:r>
      <w:r w:rsidR="00765B6C" w:rsidRPr="009A6FED">
        <w:rPr>
          <w:rFonts w:ascii="Helvetica" w:hAnsi="Helvetica"/>
          <w:noProof/>
          <w:rPrChange w:id="113" w:author="Ramirez, Maria Soledad" w:date="2020-04-16T13:09:00Z">
            <w:rPr>
              <w:noProof/>
            </w:rPr>
          </w:rPrChange>
        </w:rPr>
        <w:t xml:space="preserve"> (2019).</w:t>
      </w:r>
    </w:p>
    <w:p w14:paraId="5364CA7F" w14:textId="77777777" w:rsidR="00765B6C" w:rsidRPr="009A6FED" w:rsidRDefault="00765B6C">
      <w:pPr>
        <w:pStyle w:val="EndNoteBibliography"/>
        <w:spacing w:line="360" w:lineRule="auto"/>
        <w:ind w:left="720" w:hanging="720"/>
        <w:rPr>
          <w:rFonts w:ascii="Helvetica" w:hAnsi="Helvetica"/>
          <w:noProof/>
          <w:rPrChange w:id="114" w:author="Ramirez, Maria Soledad" w:date="2020-04-16T13:09:00Z">
            <w:rPr>
              <w:noProof/>
            </w:rPr>
          </w:rPrChange>
        </w:rPr>
        <w:pPrChange w:id="115" w:author="Bonomo, Robert A. (VHACLE)" w:date="2020-04-19T21:32:00Z">
          <w:pPr>
            <w:pStyle w:val="EndNoteBibliography"/>
            <w:ind w:left="720" w:hanging="720"/>
          </w:pPr>
        </w:pPrChange>
      </w:pPr>
      <w:r w:rsidRPr="009A6FED">
        <w:rPr>
          <w:rFonts w:ascii="Helvetica" w:hAnsi="Helvetica"/>
          <w:noProof/>
          <w:rPrChange w:id="116" w:author="Ramirez, Maria Soledad" w:date="2020-04-16T13:09:00Z">
            <w:rPr>
              <w:noProof/>
            </w:rPr>
          </w:rPrChange>
        </w:rPr>
        <w:t>2</w:t>
      </w:r>
      <w:r w:rsidRPr="009A6FED">
        <w:rPr>
          <w:rFonts w:ascii="Helvetica" w:hAnsi="Helvetica"/>
          <w:noProof/>
          <w:rPrChange w:id="117" w:author="Ramirez, Maria Soledad" w:date="2020-04-16T13:09:00Z">
            <w:rPr>
              <w:noProof/>
            </w:rPr>
          </w:rPrChange>
        </w:rPr>
        <w:tab/>
        <w:t>Murray, G. L.</w:t>
      </w:r>
      <w:r w:rsidRPr="009A6FED">
        <w:rPr>
          <w:rFonts w:ascii="Helvetica" w:hAnsi="Helvetica"/>
          <w:i/>
          <w:noProof/>
          <w:rPrChange w:id="118" w:author="Ramirez, Maria Soledad" w:date="2020-04-16T13:09:00Z">
            <w:rPr>
              <w:i/>
              <w:noProof/>
            </w:rPr>
          </w:rPrChange>
        </w:rPr>
        <w:t xml:space="preserve"> et al.</w:t>
      </w:r>
      <w:r w:rsidRPr="009A6FED">
        <w:rPr>
          <w:rFonts w:ascii="Helvetica" w:hAnsi="Helvetica"/>
          <w:noProof/>
          <w:rPrChange w:id="119" w:author="Ramirez, Maria Soledad" w:date="2020-04-16T13:09:00Z">
            <w:rPr>
              <w:noProof/>
            </w:rPr>
          </w:rPrChange>
        </w:rPr>
        <w:t xml:space="preserve"> Global Gene Expression Profile of </w:t>
      </w:r>
      <w:r w:rsidRPr="009759B1">
        <w:rPr>
          <w:rFonts w:ascii="Helvetica" w:hAnsi="Helvetica"/>
          <w:i/>
          <w:iCs/>
          <w:noProof/>
          <w:rPrChange w:id="120" w:author="Ramirez, Maria Soledad" w:date="2020-04-16T13:16:00Z">
            <w:rPr>
              <w:noProof/>
            </w:rPr>
          </w:rPrChange>
        </w:rPr>
        <w:t>Acinetobacter baumannii</w:t>
      </w:r>
      <w:r w:rsidRPr="009A6FED">
        <w:rPr>
          <w:rFonts w:ascii="Helvetica" w:hAnsi="Helvetica"/>
          <w:noProof/>
          <w:rPrChange w:id="121" w:author="Ramirez, Maria Soledad" w:date="2020-04-16T13:09:00Z">
            <w:rPr>
              <w:noProof/>
            </w:rPr>
          </w:rPrChange>
        </w:rPr>
        <w:t xml:space="preserve"> During Bacteremia. </w:t>
      </w:r>
      <w:r w:rsidRPr="009A6FED">
        <w:rPr>
          <w:rFonts w:ascii="Helvetica" w:hAnsi="Helvetica"/>
          <w:i/>
          <w:noProof/>
          <w:rPrChange w:id="122" w:author="Ramirez, Maria Soledad" w:date="2020-04-16T13:09:00Z">
            <w:rPr>
              <w:i/>
              <w:noProof/>
            </w:rPr>
          </w:rPrChange>
        </w:rPr>
        <w:t>J Infect Dis</w:t>
      </w:r>
      <w:r w:rsidRPr="009A6FED">
        <w:rPr>
          <w:rFonts w:ascii="Helvetica" w:hAnsi="Helvetica"/>
          <w:noProof/>
          <w:rPrChange w:id="123" w:author="Ramirez, Maria Soledad" w:date="2020-04-16T13:09:00Z">
            <w:rPr>
              <w:noProof/>
            </w:rPr>
          </w:rPrChange>
        </w:rPr>
        <w:t xml:space="preserve"> </w:t>
      </w:r>
      <w:r w:rsidRPr="009A6FED">
        <w:rPr>
          <w:rFonts w:ascii="Helvetica" w:hAnsi="Helvetica"/>
          <w:b/>
          <w:noProof/>
          <w:rPrChange w:id="124" w:author="Ramirez, Maria Soledad" w:date="2020-04-16T13:09:00Z">
            <w:rPr>
              <w:b/>
              <w:noProof/>
            </w:rPr>
          </w:rPrChange>
        </w:rPr>
        <w:t>215</w:t>
      </w:r>
      <w:r w:rsidRPr="009A6FED">
        <w:rPr>
          <w:rFonts w:ascii="Helvetica" w:hAnsi="Helvetica"/>
          <w:noProof/>
          <w:rPrChange w:id="125" w:author="Ramirez, Maria Soledad" w:date="2020-04-16T13:09:00Z">
            <w:rPr>
              <w:noProof/>
            </w:rPr>
          </w:rPrChange>
        </w:rPr>
        <w:t>, S52-s57, doi:10.1093/infdis/jiw529 (2017).</w:t>
      </w:r>
    </w:p>
    <w:p w14:paraId="4957EC2A" w14:textId="77777777" w:rsidR="00765B6C" w:rsidRPr="009A6FED" w:rsidRDefault="00765B6C">
      <w:pPr>
        <w:pStyle w:val="EndNoteBibliography"/>
        <w:spacing w:line="360" w:lineRule="auto"/>
        <w:ind w:left="720" w:hanging="720"/>
        <w:rPr>
          <w:rFonts w:ascii="Helvetica" w:hAnsi="Helvetica"/>
          <w:noProof/>
          <w:rPrChange w:id="126" w:author="Ramirez, Maria Soledad" w:date="2020-04-16T13:09:00Z">
            <w:rPr>
              <w:noProof/>
            </w:rPr>
          </w:rPrChange>
        </w:rPr>
        <w:pPrChange w:id="127" w:author="Bonomo, Robert A. (VHACLE)" w:date="2020-04-19T21:32:00Z">
          <w:pPr>
            <w:pStyle w:val="EndNoteBibliography"/>
            <w:ind w:left="720" w:hanging="720"/>
          </w:pPr>
        </w:pPrChange>
      </w:pPr>
      <w:r w:rsidRPr="009A6FED">
        <w:rPr>
          <w:rFonts w:ascii="Helvetica" w:hAnsi="Helvetica"/>
          <w:noProof/>
          <w:rPrChange w:id="128" w:author="Ramirez, Maria Soledad" w:date="2020-04-16T13:09:00Z">
            <w:rPr>
              <w:noProof/>
            </w:rPr>
          </w:rPrChange>
        </w:rPr>
        <w:t>3</w:t>
      </w:r>
      <w:r w:rsidRPr="009A6FED">
        <w:rPr>
          <w:rFonts w:ascii="Helvetica" w:hAnsi="Helvetica"/>
          <w:noProof/>
          <w:rPrChange w:id="129" w:author="Ramirez, Maria Soledad" w:date="2020-04-16T13:09:00Z">
            <w:rPr>
              <w:noProof/>
            </w:rPr>
          </w:rPrChange>
        </w:rPr>
        <w:tab/>
        <w:t>Juttukonda, L. J., Chazin, W. J. &amp; Skaar, E. P.</w:t>
      </w:r>
      <w:r w:rsidRPr="009759B1">
        <w:rPr>
          <w:rFonts w:ascii="Helvetica" w:hAnsi="Helvetica"/>
          <w:i/>
          <w:iCs/>
          <w:noProof/>
          <w:rPrChange w:id="130" w:author="Ramirez, Maria Soledad" w:date="2020-04-16T13:16:00Z">
            <w:rPr>
              <w:noProof/>
            </w:rPr>
          </w:rPrChange>
        </w:rPr>
        <w:t xml:space="preserve"> Acinetobacter baumannii </w:t>
      </w:r>
      <w:r w:rsidRPr="009A6FED">
        <w:rPr>
          <w:rFonts w:ascii="Helvetica" w:hAnsi="Helvetica"/>
          <w:noProof/>
          <w:rPrChange w:id="131" w:author="Ramirez, Maria Soledad" w:date="2020-04-16T13:09:00Z">
            <w:rPr>
              <w:noProof/>
            </w:rPr>
          </w:rPrChange>
        </w:rPr>
        <w:t xml:space="preserve">Coordinates Urea Metabolism with Metal Import To Resist Host-Mediated Metal Limitation. </w:t>
      </w:r>
      <w:r w:rsidRPr="009A6FED">
        <w:rPr>
          <w:rFonts w:ascii="Helvetica" w:hAnsi="Helvetica"/>
          <w:i/>
          <w:noProof/>
          <w:rPrChange w:id="132" w:author="Ramirez, Maria Soledad" w:date="2020-04-16T13:09:00Z">
            <w:rPr>
              <w:i/>
              <w:noProof/>
            </w:rPr>
          </w:rPrChange>
        </w:rPr>
        <w:t>MBio</w:t>
      </w:r>
      <w:r w:rsidRPr="009A6FED">
        <w:rPr>
          <w:rFonts w:ascii="Helvetica" w:hAnsi="Helvetica"/>
          <w:noProof/>
          <w:rPrChange w:id="133" w:author="Ramirez, Maria Soledad" w:date="2020-04-16T13:09:00Z">
            <w:rPr>
              <w:noProof/>
            </w:rPr>
          </w:rPrChange>
        </w:rPr>
        <w:t xml:space="preserve"> </w:t>
      </w:r>
      <w:r w:rsidRPr="009A6FED">
        <w:rPr>
          <w:rFonts w:ascii="Helvetica" w:hAnsi="Helvetica"/>
          <w:b/>
          <w:noProof/>
          <w:rPrChange w:id="134" w:author="Ramirez, Maria Soledad" w:date="2020-04-16T13:09:00Z">
            <w:rPr>
              <w:b/>
              <w:noProof/>
            </w:rPr>
          </w:rPrChange>
        </w:rPr>
        <w:t>7</w:t>
      </w:r>
      <w:r w:rsidRPr="009A6FED">
        <w:rPr>
          <w:rFonts w:ascii="Helvetica" w:hAnsi="Helvetica"/>
          <w:noProof/>
          <w:rPrChange w:id="135" w:author="Ramirez, Maria Soledad" w:date="2020-04-16T13:09:00Z">
            <w:rPr>
              <w:noProof/>
            </w:rPr>
          </w:rPrChange>
        </w:rPr>
        <w:t>, doi:10.1128/mBio.01475-16 (2016).</w:t>
      </w:r>
    </w:p>
    <w:p w14:paraId="3991DE9F" w14:textId="77777777" w:rsidR="00765B6C" w:rsidRPr="009A6FED" w:rsidRDefault="00765B6C">
      <w:pPr>
        <w:pStyle w:val="EndNoteBibliography"/>
        <w:spacing w:line="360" w:lineRule="auto"/>
        <w:ind w:left="720" w:hanging="720"/>
        <w:rPr>
          <w:rFonts w:ascii="Helvetica" w:hAnsi="Helvetica"/>
          <w:noProof/>
          <w:rPrChange w:id="136" w:author="Ramirez, Maria Soledad" w:date="2020-04-16T13:09:00Z">
            <w:rPr>
              <w:noProof/>
            </w:rPr>
          </w:rPrChange>
        </w:rPr>
        <w:pPrChange w:id="137" w:author="Bonomo, Robert A. (VHACLE)" w:date="2020-04-19T21:32:00Z">
          <w:pPr>
            <w:pStyle w:val="EndNoteBibliography"/>
            <w:ind w:left="720" w:hanging="720"/>
          </w:pPr>
        </w:pPrChange>
      </w:pPr>
      <w:r w:rsidRPr="009A6FED">
        <w:rPr>
          <w:rFonts w:ascii="Helvetica" w:hAnsi="Helvetica"/>
          <w:noProof/>
          <w:rPrChange w:id="138" w:author="Ramirez, Maria Soledad" w:date="2020-04-16T13:09:00Z">
            <w:rPr>
              <w:noProof/>
            </w:rPr>
          </w:rPrChange>
        </w:rPr>
        <w:t>4</w:t>
      </w:r>
      <w:r w:rsidRPr="009A6FED">
        <w:rPr>
          <w:rFonts w:ascii="Helvetica" w:hAnsi="Helvetica"/>
          <w:noProof/>
          <w:rPrChange w:id="139" w:author="Ramirez, Maria Soledad" w:date="2020-04-16T13:09:00Z">
            <w:rPr>
              <w:noProof/>
            </w:rPr>
          </w:rPrChange>
        </w:rPr>
        <w:tab/>
        <w:t xml:space="preserve">Rodman Nyah, M. J., Fung Sammie, Nakanouchi Jun, Myers Amber L., Harris Caitlin M., Dang Emily, Fernandez Jennifer S., Liu Christine, Mendoza Anthony M., Jimenez Veronica, Nikolaidis Nikolas, Brennan Catherine A., Bonomo Robert A., Sieira Rodrigo, Ramirez Maria Soledad. Human Pleural Fluid Elicits Pyruvate and Phenylalanine Metabolism in </w:t>
      </w:r>
      <w:r w:rsidRPr="009A6FED">
        <w:rPr>
          <w:rFonts w:ascii="Helvetica" w:hAnsi="Helvetica"/>
          <w:i/>
          <w:noProof/>
          <w:rPrChange w:id="140" w:author="Ramirez, Maria Soledad" w:date="2020-04-16T13:09:00Z">
            <w:rPr>
              <w:i/>
              <w:noProof/>
            </w:rPr>
          </w:rPrChange>
        </w:rPr>
        <w:t xml:space="preserve">Acinetobacter baumannii </w:t>
      </w:r>
      <w:r w:rsidRPr="009A6FED">
        <w:rPr>
          <w:rFonts w:ascii="Helvetica" w:hAnsi="Helvetica"/>
          <w:noProof/>
          <w:rPrChange w:id="141" w:author="Ramirez, Maria Soledad" w:date="2020-04-16T13:09:00Z">
            <w:rPr>
              <w:noProof/>
            </w:rPr>
          </w:rPrChange>
        </w:rPr>
        <w:t xml:space="preserve">to Enhance Cytotoxicity and Immune Evasion  </w:t>
      </w:r>
      <w:r w:rsidRPr="009A6FED">
        <w:rPr>
          <w:rFonts w:ascii="Helvetica" w:hAnsi="Helvetica"/>
          <w:i/>
          <w:noProof/>
          <w:rPrChange w:id="142" w:author="Ramirez, Maria Soledad" w:date="2020-04-16T13:09:00Z">
            <w:rPr>
              <w:i/>
              <w:noProof/>
            </w:rPr>
          </w:rPrChange>
        </w:rPr>
        <w:t>Frontiers in microbiology</w:t>
      </w:r>
      <w:r w:rsidRPr="009A6FED">
        <w:rPr>
          <w:rFonts w:ascii="Helvetica" w:hAnsi="Helvetica"/>
          <w:noProof/>
          <w:rPrChange w:id="143" w:author="Ramirez, Maria Soledad" w:date="2020-04-16T13:09:00Z">
            <w:rPr>
              <w:noProof/>
            </w:rPr>
          </w:rPrChange>
        </w:rPr>
        <w:t xml:space="preserve"> </w:t>
      </w:r>
      <w:r w:rsidRPr="009A6FED">
        <w:rPr>
          <w:rFonts w:ascii="Helvetica" w:hAnsi="Helvetica"/>
          <w:b/>
          <w:noProof/>
          <w:rPrChange w:id="144" w:author="Ramirez, Maria Soledad" w:date="2020-04-16T13:09:00Z">
            <w:rPr>
              <w:b/>
              <w:noProof/>
            </w:rPr>
          </w:rPrChange>
        </w:rPr>
        <w:t>10</w:t>
      </w:r>
      <w:r w:rsidRPr="009A6FED">
        <w:rPr>
          <w:rFonts w:ascii="Helvetica" w:hAnsi="Helvetica"/>
          <w:noProof/>
          <w:rPrChange w:id="145" w:author="Ramirez, Maria Soledad" w:date="2020-04-16T13:09:00Z">
            <w:rPr>
              <w:noProof/>
            </w:rPr>
          </w:rPrChange>
        </w:rPr>
        <w:t>, 1581 doi:10.3389/fmicb.2019.01581   (2019).</w:t>
      </w:r>
    </w:p>
    <w:p w14:paraId="24437C77" w14:textId="77777777" w:rsidR="00765B6C" w:rsidRPr="009A6FED" w:rsidRDefault="00765B6C">
      <w:pPr>
        <w:pStyle w:val="EndNoteBibliography"/>
        <w:spacing w:line="360" w:lineRule="auto"/>
        <w:ind w:left="720" w:hanging="720"/>
        <w:rPr>
          <w:rFonts w:ascii="Helvetica" w:hAnsi="Helvetica"/>
          <w:noProof/>
          <w:rPrChange w:id="146" w:author="Ramirez, Maria Soledad" w:date="2020-04-16T13:09:00Z">
            <w:rPr>
              <w:noProof/>
            </w:rPr>
          </w:rPrChange>
        </w:rPr>
        <w:pPrChange w:id="147" w:author="Bonomo, Robert A. (VHACLE)" w:date="2020-04-19T21:32:00Z">
          <w:pPr>
            <w:pStyle w:val="EndNoteBibliography"/>
            <w:ind w:left="720" w:hanging="720"/>
          </w:pPr>
        </w:pPrChange>
      </w:pPr>
      <w:r w:rsidRPr="009A6FED">
        <w:rPr>
          <w:rFonts w:ascii="Helvetica" w:hAnsi="Helvetica"/>
          <w:noProof/>
          <w:rPrChange w:id="148" w:author="Ramirez, Maria Soledad" w:date="2020-04-16T13:09:00Z">
            <w:rPr>
              <w:noProof/>
            </w:rPr>
          </w:rPrChange>
        </w:rPr>
        <w:t>5</w:t>
      </w:r>
      <w:r w:rsidRPr="009A6FED">
        <w:rPr>
          <w:rFonts w:ascii="Helvetica" w:hAnsi="Helvetica"/>
          <w:noProof/>
          <w:rPrChange w:id="149" w:author="Ramirez, Maria Soledad" w:date="2020-04-16T13:09:00Z">
            <w:rPr>
              <w:noProof/>
            </w:rPr>
          </w:rPrChange>
        </w:rPr>
        <w:tab/>
        <w:t>Martinez, J.</w:t>
      </w:r>
      <w:r w:rsidRPr="009A6FED">
        <w:rPr>
          <w:rFonts w:ascii="Helvetica" w:hAnsi="Helvetica"/>
          <w:i/>
          <w:noProof/>
          <w:rPrChange w:id="150" w:author="Ramirez, Maria Soledad" w:date="2020-04-16T13:09:00Z">
            <w:rPr>
              <w:i/>
              <w:noProof/>
            </w:rPr>
          </w:rPrChange>
        </w:rPr>
        <w:t xml:space="preserve"> et al.</w:t>
      </w:r>
      <w:r w:rsidRPr="009A6FED">
        <w:rPr>
          <w:rFonts w:ascii="Helvetica" w:hAnsi="Helvetica"/>
          <w:noProof/>
          <w:rPrChange w:id="151" w:author="Ramirez, Maria Soledad" w:date="2020-04-16T13:09:00Z">
            <w:rPr>
              <w:noProof/>
            </w:rPr>
          </w:rPrChange>
        </w:rPr>
        <w:t xml:space="preserve"> Human pleural fluid triggers global changes in the transcriptional landscape of </w:t>
      </w:r>
      <w:r w:rsidRPr="009759B1">
        <w:rPr>
          <w:rFonts w:ascii="Helvetica" w:hAnsi="Helvetica"/>
          <w:i/>
          <w:iCs/>
          <w:noProof/>
          <w:rPrChange w:id="152" w:author="Ramirez, Maria Soledad" w:date="2020-04-16T13:16:00Z">
            <w:rPr>
              <w:noProof/>
            </w:rPr>
          </w:rPrChange>
        </w:rPr>
        <w:t>Acinetobacter baumannii</w:t>
      </w:r>
      <w:r w:rsidRPr="009A6FED">
        <w:rPr>
          <w:rFonts w:ascii="Helvetica" w:hAnsi="Helvetica"/>
          <w:noProof/>
          <w:rPrChange w:id="153" w:author="Ramirez, Maria Soledad" w:date="2020-04-16T13:09:00Z">
            <w:rPr>
              <w:noProof/>
            </w:rPr>
          </w:rPrChange>
        </w:rPr>
        <w:t xml:space="preserve"> as an adaptive response to stress. </w:t>
      </w:r>
      <w:r w:rsidRPr="009A6FED">
        <w:rPr>
          <w:rFonts w:ascii="Helvetica" w:hAnsi="Helvetica"/>
          <w:i/>
          <w:noProof/>
          <w:rPrChange w:id="154" w:author="Ramirez, Maria Soledad" w:date="2020-04-16T13:09:00Z">
            <w:rPr>
              <w:i/>
              <w:noProof/>
            </w:rPr>
          </w:rPrChange>
        </w:rPr>
        <w:t>Sci Rep</w:t>
      </w:r>
      <w:r w:rsidRPr="009A6FED">
        <w:rPr>
          <w:rFonts w:ascii="Helvetica" w:hAnsi="Helvetica"/>
          <w:noProof/>
          <w:rPrChange w:id="155" w:author="Ramirez, Maria Soledad" w:date="2020-04-16T13:09:00Z">
            <w:rPr>
              <w:noProof/>
            </w:rPr>
          </w:rPrChange>
        </w:rPr>
        <w:t xml:space="preserve"> </w:t>
      </w:r>
      <w:r w:rsidRPr="009A6FED">
        <w:rPr>
          <w:rFonts w:ascii="Helvetica" w:hAnsi="Helvetica"/>
          <w:b/>
          <w:noProof/>
          <w:rPrChange w:id="156" w:author="Ramirez, Maria Soledad" w:date="2020-04-16T13:09:00Z">
            <w:rPr>
              <w:b/>
              <w:noProof/>
            </w:rPr>
          </w:rPrChange>
        </w:rPr>
        <w:t>9</w:t>
      </w:r>
      <w:r w:rsidRPr="009A6FED">
        <w:rPr>
          <w:rFonts w:ascii="Helvetica" w:hAnsi="Helvetica"/>
          <w:noProof/>
          <w:rPrChange w:id="157" w:author="Ramirez, Maria Soledad" w:date="2020-04-16T13:09:00Z">
            <w:rPr>
              <w:noProof/>
            </w:rPr>
          </w:rPrChange>
        </w:rPr>
        <w:t>, 17251, doi:10.1038/s41598-019-53847-2 (2019).</w:t>
      </w:r>
    </w:p>
    <w:p w14:paraId="53565D48" w14:textId="77777777" w:rsidR="00765B6C" w:rsidRPr="009A6FED" w:rsidRDefault="00765B6C">
      <w:pPr>
        <w:pStyle w:val="EndNoteBibliography"/>
        <w:spacing w:line="360" w:lineRule="auto"/>
        <w:ind w:left="720" w:hanging="720"/>
        <w:rPr>
          <w:rFonts w:ascii="Helvetica" w:hAnsi="Helvetica"/>
          <w:noProof/>
          <w:rPrChange w:id="158" w:author="Ramirez, Maria Soledad" w:date="2020-04-16T13:09:00Z">
            <w:rPr>
              <w:noProof/>
            </w:rPr>
          </w:rPrChange>
        </w:rPr>
        <w:pPrChange w:id="159" w:author="Bonomo, Robert A. (VHACLE)" w:date="2020-04-19T21:32:00Z">
          <w:pPr>
            <w:pStyle w:val="EndNoteBibliography"/>
            <w:ind w:left="720" w:hanging="720"/>
          </w:pPr>
        </w:pPrChange>
      </w:pPr>
      <w:r w:rsidRPr="009A6FED">
        <w:rPr>
          <w:rFonts w:ascii="Helvetica" w:hAnsi="Helvetica"/>
          <w:noProof/>
          <w:rPrChange w:id="160" w:author="Ramirez, Maria Soledad" w:date="2020-04-16T13:09:00Z">
            <w:rPr>
              <w:noProof/>
            </w:rPr>
          </w:rPrChange>
        </w:rPr>
        <w:t>6</w:t>
      </w:r>
      <w:r w:rsidRPr="009A6FED">
        <w:rPr>
          <w:rFonts w:ascii="Helvetica" w:hAnsi="Helvetica"/>
          <w:noProof/>
          <w:rPrChange w:id="161" w:author="Ramirez, Maria Soledad" w:date="2020-04-16T13:09:00Z">
            <w:rPr>
              <w:noProof/>
            </w:rPr>
          </w:rPrChange>
        </w:rPr>
        <w:tab/>
        <w:t xml:space="preserve">Hood, M. I. &amp; Skaar, E. P. Nutritional immunity: transition metals at the pathogen–host interface. </w:t>
      </w:r>
      <w:r w:rsidRPr="009A6FED">
        <w:rPr>
          <w:rFonts w:ascii="Helvetica" w:hAnsi="Helvetica"/>
          <w:i/>
          <w:noProof/>
          <w:rPrChange w:id="162" w:author="Ramirez, Maria Soledad" w:date="2020-04-16T13:09:00Z">
            <w:rPr>
              <w:i/>
              <w:noProof/>
            </w:rPr>
          </w:rPrChange>
        </w:rPr>
        <w:t>Nature Reviews Microbiology</w:t>
      </w:r>
      <w:r w:rsidRPr="009A6FED">
        <w:rPr>
          <w:rFonts w:ascii="Helvetica" w:hAnsi="Helvetica"/>
          <w:noProof/>
          <w:rPrChange w:id="163" w:author="Ramirez, Maria Soledad" w:date="2020-04-16T13:09:00Z">
            <w:rPr>
              <w:noProof/>
            </w:rPr>
          </w:rPrChange>
        </w:rPr>
        <w:t xml:space="preserve"> </w:t>
      </w:r>
      <w:r w:rsidRPr="009A6FED">
        <w:rPr>
          <w:rFonts w:ascii="Helvetica" w:hAnsi="Helvetica"/>
          <w:b/>
          <w:noProof/>
          <w:rPrChange w:id="164" w:author="Ramirez, Maria Soledad" w:date="2020-04-16T13:09:00Z">
            <w:rPr>
              <w:b/>
              <w:noProof/>
            </w:rPr>
          </w:rPrChange>
        </w:rPr>
        <w:t>10</w:t>
      </w:r>
      <w:r w:rsidRPr="009A6FED">
        <w:rPr>
          <w:rFonts w:ascii="Helvetica" w:hAnsi="Helvetica"/>
          <w:noProof/>
          <w:rPrChange w:id="165" w:author="Ramirez, Maria Soledad" w:date="2020-04-16T13:09:00Z">
            <w:rPr>
              <w:noProof/>
            </w:rPr>
          </w:rPrChange>
        </w:rPr>
        <w:t>, 525-537, doi:10.1038/nrmicro2836 (2012).</w:t>
      </w:r>
    </w:p>
    <w:p w14:paraId="2DCB1174" w14:textId="77777777" w:rsidR="00765B6C" w:rsidRPr="009A6FED" w:rsidRDefault="00765B6C">
      <w:pPr>
        <w:pStyle w:val="EndNoteBibliography"/>
        <w:spacing w:line="360" w:lineRule="auto"/>
        <w:ind w:left="720" w:hanging="720"/>
        <w:rPr>
          <w:rFonts w:ascii="Helvetica" w:hAnsi="Helvetica"/>
          <w:noProof/>
          <w:rPrChange w:id="166" w:author="Ramirez, Maria Soledad" w:date="2020-04-16T13:09:00Z">
            <w:rPr>
              <w:noProof/>
            </w:rPr>
          </w:rPrChange>
        </w:rPr>
        <w:pPrChange w:id="167" w:author="Bonomo, Robert A. (VHACLE)" w:date="2020-04-19T21:32:00Z">
          <w:pPr>
            <w:pStyle w:val="EndNoteBibliography"/>
            <w:ind w:left="720" w:hanging="720"/>
          </w:pPr>
        </w:pPrChange>
      </w:pPr>
      <w:r w:rsidRPr="009A6FED">
        <w:rPr>
          <w:rFonts w:ascii="Helvetica" w:hAnsi="Helvetica"/>
          <w:noProof/>
          <w:rPrChange w:id="168" w:author="Ramirez, Maria Soledad" w:date="2020-04-16T13:09:00Z">
            <w:rPr>
              <w:noProof/>
            </w:rPr>
          </w:rPrChange>
        </w:rPr>
        <w:t>7</w:t>
      </w:r>
      <w:r w:rsidRPr="009A6FED">
        <w:rPr>
          <w:rFonts w:ascii="Helvetica" w:hAnsi="Helvetica"/>
          <w:noProof/>
          <w:rPrChange w:id="169" w:author="Ramirez, Maria Soledad" w:date="2020-04-16T13:09:00Z">
            <w:rPr>
              <w:noProof/>
            </w:rPr>
          </w:rPrChange>
        </w:rPr>
        <w:tab/>
        <w:t>Gümüs, A.</w:t>
      </w:r>
      <w:r w:rsidRPr="009A6FED">
        <w:rPr>
          <w:rFonts w:ascii="Helvetica" w:hAnsi="Helvetica"/>
          <w:i/>
          <w:noProof/>
          <w:rPrChange w:id="170" w:author="Ramirez, Maria Soledad" w:date="2020-04-16T13:09:00Z">
            <w:rPr>
              <w:i/>
              <w:noProof/>
            </w:rPr>
          </w:rPrChange>
        </w:rPr>
        <w:t xml:space="preserve"> et al.</w:t>
      </w:r>
      <w:r w:rsidRPr="009A6FED">
        <w:rPr>
          <w:rFonts w:ascii="Helvetica" w:hAnsi="Helvetica"/>
          <w:noProof/>
          <w:rPrChange w:id="171" w:author="Ramirez, Maria Soledad" w:date="2020-04-16T13:09:00Z">
            <w:rPr>
              <w:noProof/>
            </w:rPr>
          </w:rPrChange>
        </w:rPr>
        <w:t xml:space="preserve"> A novel biomarker in the diagnosis of parapneumonic effusion: neutrophil gelatinase-associated lipocalin. </w:t>
      </w:r>
      <w:r w:rsidRPr="009A6FED">
        <w:rPr>
          <w:rFonts w:ascii="Helvetica" w:hAnsi="Helvetica"/>
          <w:i/>
          <w:noProof/>
          <w:rPrChange w:id="172" w:author="Ramirez, Maria Soledad" w:date="2020-04-16T13:09:00Z">
            <w:rPr>
              <w:i/>
              <w:noProof/>
            </w:rPr>
          </w:rPrChange>
        </w:rPr>
        <w:t>Multidisciplinary Respiratory Medicine</w:t>
      </w:r>
      <w:r w:rsidRPr="009A6FED">
        <w:rPr>
          <w:rFonts w:ascii="Helvetica" w:hAnsi="Helvetica"/>
          <w:noProof/>
          <w:rPrChange w:id="173" w:author="Ramirez, Maria Soledad" w:date="2020-04-16T13:09:00Z">
            <w:rPr>
              <w:noProof/>
            </w:rPr>
          </w:rPrChange>
        </w:rPr>
        <w:t xml:space="preserve"> </w:t>
      </w:r>
      <w:r w:rsidRPr="009A6FED">
        <w:rPr>
          <w:rFonts w:ascii="Helvetica" w:hAnsi="Helvetica"/>
          <w:b/>
          <w:noProof/>
          <w:rPrChange w:id="174" w:author="Ramirez, Maria Soledad" w:date="2020-04-16T13:09:00Z">
            <w:rPr>
              <w:b/>
              <w:noProof/>
            </w:rPr>
          </w:rPrChange>
        </w:rPr>
        <w:t>9</w:t>
      </w:r>
      <w:r w:rsidRPr="009A6FED">
        <w:rPr>
          <w:rFonts w:ascii="Helvetica" w:hAnsi="Helvetica"/>
          <w:noProof/>
          <w:rPrChange w:id="175" w:author="Ramirez, Maria Soledad" w:date="2020-04-16T13:09:00Z">
            <w:rPr>
              <w:noProof/>
            </w:rPr>
          </w:rPrChange>
        </w:rPr>
        <w:t>, 49, doi:10.1186/2049-6958-9-49 (2014).</w:t>
      </w:r>
    </w:p>
    <w:p w14:paraId="7C8DC6AF" w14:textId="77777777" w:rsidR="00765B6C" w:rsidRPr="009A6FED" w:rsidRDefault="00765B6C">
      <w:pPr>
        <w:pStyle w:val="EndNoteBibliography"/>
        <w:spacing w:line="360" w:lineRule="auto"/>
        <w:ind w:left="720" w:hanging="720"/>
        <w:rPr>
          <w:rFonts w:ascii="Helvetica" w:hAnsi="Helvetica"/>
          <w:noProof/>
          <w:rPrChange w:id="176" w:author="Ramirez, Maria Soledad" w:date="2020-04-16T13:09:00Z">
            <w:rPr>
              <w:noProof/>
            </w:rPr>
          </w:rPrChange>
        </w:rPr>
        <w:pPrChange w:id="177" w:author="Bonomo, Robert A. (VHACLE)" w:date="2020-04-19T21:32:00Z">
          <w:pPr>
            <w:pStyle w:val="EndNoteBibliography"/>
            <w:ind w:left="720" w:hanging="720"/>
          </w:pPr>
        </w:pPrChange>
      </w:pPr>
      <w:r w:rsidRPr="009A6FED">
        <w:rPr>
          <w:rFonts w:ascii="Helvetica" w:hAnsi="Helvetica"/>
          <w:noProof/>
          <w:rPrChange w:id="178" w:author="Ramirez, Maria Soledad" w:date="2020-04-16T13:09:00Z">
            <w:rPr>
              <w:noProof/>
            </w:rPr>
          </w:rPrChange>
        </w:rPr>
        <w:t>8</w:t>
      </w:r>
      <w:r w:rsidRPr="009A6FED">
        <w:rPr>
          <w:rFonts w:ascii="Helvetica" w:hAnsi="Helvetica"/>
          <w:noProof/>
          <w:rPrChange w:id="179" w:author="Ramirez, Maria Soledad" w:date="2020-04-16T13:09:00Z">
            <w:rPr>
              <w:noProof/>
            </w:rPr>
          </w:rPrChange>
        </w:rPr>
        <w:tab/>
        <w:t>Holden, V. I.</w:t>
      </w:r>
      <w:r w:rsidRPr="009A6FED">
        <w:rPr>
          <w:rFonts w:ascii="Helvetica" w:hAnsi="Helvetica"/>
          <w:i/>
          <w:noProof/>
          <w:rPrChange w:id="180" w:author="Ramirez, Maria Soledad" w:date="2020-04-16T13:09:00Z">
            <w:rPr>
              <w:i/>
              <w:noProof/>
            </w:rPr>
          </w:rPrChange>
        </w:rPr>
        <w:t xml:space="preserve"> et al.</w:t>
      </w:r>
      <w:r w:rsidRPr="009A6FED">
        <w:rPr>
          <w:rFonts w:ascii="Helvetica" w:hAnsi="Helvetica"/>
          <w:noProof/>
          <w:rPrChange w:id="181" w:author="Ramirez, Maria Soledad" w:date="2020-04-16T13:09:00Z">
            <w:rPr>
              <w:noProof/>
            </w:rPr>
          </w:rPrChange>
        </w:rPr>
        <w:t xml:space="preserve"> Bacterial siderophores that evade or overwhelm lipocalin 2 induce hypoxia inducible factor 1alpha and proinflammatory cytokine secretion in cultured respiratory epithelial cells. </w:t>
      </w:r>
      <w:r w:rsidRPr="009A6FED">
        <w:rPr>
          <w:rFonts w:ascii="Helvetica" w:hAnsi="Helvetica"/>
          <w:i/>
          <w:noProof/>
          <w:rPrChange w:id="182" w:author="Ramirez, Maria Soledad" w:date="2020-04-16T13:09:00Z">
            <w:rPr>
              <w:i/>
              <w:noProof/>
            </w:rPr>
          </w:rPrChange>
        </w:rPr>
        <w:t>Infect Immun</w:t>
      </w:r>
      <w:r w:rsidRPr="009A6FED">
        <w:rPr>
          <w:rFonts w:ascii="Helvetica" w:hAnsi="Helvetica"/>
          <w:noProof/>
          <w:rPrChange w:id="183" w:author="Ramirez, Maria Soledad" w:date="2020-04-16T13:09:00Z">
            <w:rPr>
              <w:noProof/>
            </w:rPr>
          </w:rPrChange>
        </w:rPr>
        <w:t xml:space="preserve"> </w:t>
      </w:r>
      <w:r w:rsidRPr="009A6FED">
        <w:rPr>
          <w:rFonts w:ascii="Helvetica" w:hAnsi="Helvetica"/>
          <w:b/>
          <w:noProof/>
          <w:rPrChange w:id="184" w:author="Ramirez, Maria Soledad" w:date="2020-04-16T13:09:00Z">
            <w:rPr>
              <w:b/>
              <w:noProof/>
            </w:rPr>
          </w:rPrChange>
        </w:rPr>
        <w:t>82</w:t>
      </w:r>
      <w:r w:rsidRPr="009A6FED">
        <w:rPr>
          <w:rFonts w:ascii="Helvetica" w:hAnsi="Helvetica"/>
          <w:noProof/>
          <w:rPrChange w:id="185" w:author="Ramirez, Maria Soledad" w:date="2020-04-16T13:09:00Z">
            <w:rPr>
              <w:noProof/>
            </w:rPr>
          </w:rPrChange>
        </w:rPr>
        <w:t>, 3826-3836, doi:10.1128/iai.01849-14 (2014).</w:t>
      </w:r>
    </w:p>
    <w:p w14:paraId="7946AC95" w14:textId="77777777" w:rsidR="00765B6C" w:rsidRPr="009A6FED" w:rsidRDefault="00765B6C">
      <w:pPr>
        <w:pStyle w:val="EndNoteBibliography"/>
        <w:spacing w:line="360" w:lineRule="auto"/>
        <w:ind w:left="720" w:hanging="720"/>
        <w:rPr>
          <w:rFonts w:ascii="Helvetica" w:hAnsi="Helvetica"/>
          <w:noProof/>
          <w:rPrChange w:id="186" w:author="Ramirez, Maria Soledad" w:date="2020-04-16T13:09:00Z">
            <w:rPr>
              <w:noProof/>
            </w:rPr>
          </w:rPrChange>
        </w:rPr>
        <w:pPrChange w:id="187" w:author="Bonomo, Robert A. (VHACLE)" w:date="2020-04-19T21:32:00Z">
          <w:pPr>
            <w:pStyle w:val="EndNoteBibliography"/>
            <w:ind w:left="720" w:hanging="720"/>
          </w:pPr>
        </w:pPrChange>
      </w:pPr>
      <w:r w:rsidRPr="009A6FED">
        <w:rPr>
          <w:rFonts w:ascii="Helvetica" w:hAnsi="Helvetica"/>
          <w:noProof/>
          <w:rPrChange w:id="188" w:author="Ramirez, Maria Soledad" w:date="2020-04-16T13:09:00Z">
            <w:rPr>
              <w:noProof/>
            </w:rPr>
          </w:rPrChange>
        </w:rPr>
        <w:lastRenderedPageBreak/>
        <w:t>9</w:t>
      </w:r>
      <w:r w:rsidRPr="009A6FED">
        <w:rPr>
          <w:rFonts w:ascii="Helvetica" w:hAnsi="Helvetica"/>
          <w:noProof/>
          <w:rPrChange w:id="189" w:author="Ramirez, Maria Soledad" w:date="2020-04-16T13:09:00Z">
            <w:rPr>
              <w:noProof/>
            </w:rPr>
          </w:rPrChange>
        </w:rPr>
        <w:tab/>
        <w:t>Vornhagen, J.</w:t>
      </w:r>
      <w:r w:rsidRPr="009A6FED">
        <w:rPr>
          <w:rFonts w:ascii="Helvetica" w:hAnsi="Helvetica"/>
          <w:i/>
          <w:noProof/>
          <w:rPrChange w:id="190" w:author="Ramirez, Maria Soledad" w:date="2020-04-16T13:09:00Z">
            <w:rPr>
              <w:i/>
              <w:noProof/>
            </w:rPr>
          </w:rPrChange>
        </w:rPr>
        <w:t xml:space="preserve"> et al.</w:t>
      </w:r>
      <w:r w:rsidRPr="009A6FED">
        <w:rPr>
          <w:rFonts w:ascii="Helvetica" w:hAnsi="Helvetica"/>
          <w:noProof/>
          <w:rPrChange w:id="191" w:author="Ramirez, Maria Soledad" w:date="2020-04-16T13:09:00Z">
            <w:rPr>
              <w:noProof/>
            </w:rPr>
          </w:rPrChange>
        </w:rPr>
        <w:t xml:space="preserve"> The </w:t>
      </w:r>
      <w:r w:rsidRPr="009759B1">
        <w:rPr>
          <w:rFonts w:ascii="Helvetica" w:hAnsi="Helvetica"/>
          <w:i/>
          <w:iCs/>
          <w:noProof/>
          <w:rPrChange w:id="192" w:author="Ramirez, Maria Soledad" w:date="2020-04-16T13:16:00Z">
            <w:rPr>
              <w:noProof/>
            </w:rPr>
          </w:rPrChange>
        </w:rPr>
        <w:t xml:space="preserve">Klebsiella pneumoniae </w:t>
      </w:r>
      <w:r w:rsidRPr="009A6FED">
        <w:rPr>
          <w:rFonts w:ascii="Helvetica" w:hAnsi="Helvetica"/>
          <w:noProof/>
          <w:rPrChange w:id="193" w:author="Ramirez, Maria Soledad" w:date="2020-04-16T13:09:00Z">
            <w:rPr>
              <w:noProof/>
            </w:rPr>
          </w:rPrChange>
        </w:rPr>
        <w:t xml:space="preserve">citrate synthase gene, gltA, influences site specific fitness during infection. </w:t>
      </w:r>
      <w:r w:rsidRPr="009A6FED">
        <w:rPr>
          <w:rFonts w:ascii="Helvetica" w:hAnsi="Helvetica"/>
          <w:i/>
          <w:noProof/>
          <w:rPrChange w:id="194" w:author="Ramirez, Maria Soledad" w:date="2020-04-16T13:09:00Z">
            <w:rPr>
              <w:i/>
              <w:noProof/>
            </w:rPr>
          </w:rPrChange>
        </w:rPr>
        <w:t>PLoS Pathog</w:t>
      </w:r>
      <w:r w:rsidRPr="009A6FED">
        <w:rPr>
          <w:rFonts w:ascii="Helvetica" w:hAnsi="Helvetica"/>
          <w:noProof/>
          <w:rPrChange w:id="195" w:author="Ramirez, Maria Soledad" w:date="2020-04-16T13:09:00Z">
            <w:rPr>
              <w:noProof/>
            </w:rPr>
          </w:rPrChange>
        </w:rPr>
        <w:t xml:space="preserve"> </w:t>
      </w:r>
      <w:r w:rsidRPr="009A6FED">
        <w:rPr>
          <w:rFonts w:ascii="Helvetica" w:hAnsi="Helvetica"/>
          <w:b/>
          <w:noProof/>
          <w:rPrChange w:id="196" w:author="Ramirez, Maria Soledad" w:date="2020-04-16T13:09:00Z">
            <w:rPr>
              <w:b/>
              <w:noProof/>
            </w:rPr>
          </w:rPrChange>
        </w:rPr>
        <w:t>15</w:t>
      </w:r>
      <w:r w:rsidRPr="009A6FED">
        <w:rPr>
          <w:rFonts w:ascii="Helvetica" w:hAnsi="Helvetica"/>
          <w:noProof/>
          <w:rPrChange w:id="197" w:author="Ramirez, Maria Soledad" w:date="2020-04-16T13:09:00Z">
            <w:rPr>
              <w:noProof/>
            </w:rPr>
          </w:rPrChange>
        </w:rPr>
        <w:t>, e1008010, doi:10.1371/journal.ppat.1008010 (2019).</w:t>
      </w:r>
    </w:p>
    <w:p w14:paraId="6DC0AB8E" w14:textId="77777777" w:rsidR="00765B6C" w:rsidRPr="009A6FED" w:rsidRDefault="00765B6C">
      <w:pPr>
        <w:pStyle w:val="EndNoteBibliography"/>
        <w:spacing w:line="360" w:lineRule="auto"/>
        <w:ind w:left="720" w:hanging="720"/>
        <w:rPr>
          <w:rFonts w:ascii="Helvetica" w:hAnsi="Helvetica"/>
          <w:noProof/>
          <w:rPrChange w:id="198" w:author="Ramirez, Maria Soledad" w:date="2020-04-16T13:09:00Z">
            <w:rPr>
              <w:noProof/>
            </w:rPr>
          </w:rPrChange>
        </w:rPr>
        <w:pPrChange w:id="199" w:author="Bonomo, Robert A. (VHACLE)" w:date="2020-04-19T21:32:00Z">
          <w:pPr>
            <w:pStyle w:val="EndNoteBibliography"/>
            <w:ind w:left="720" w:hanging="720"/>
          </w:pPr>
        </w:pPrChange>
      </w:pPr>
      <w:r w:rsidRPr="009A6FED">
        <w:rPr>
          <w:rFonts w:ascii="Helvetica" w:hAnsi="Helvetica"/>
          <w:noProof/>
          <w:rPrChange w:id="200" w:author="Ramirez, Maria Soledad" w:date="2020-04-16T13:09:00Z">
            <w:rPr>
              <w:noProof/>
            </w:rPr>
          </w:rPrChange>
        </w:rPr>
        <w:t>10</w:t>
      </w:r>
      <w:r w:rsidRPr="009A6FED">
        <w:rPr>
          <w:rFonts w:ascii="Helvetica" w:hAnsi="Helvetica"/>
          <w:noProof/>
          <w:rPrChange w:id="201" w:author="Ramirez, Maria Soledad" w:date="2020-04-16T13:09:00Z">
            <w:rPr>
              <w:noProof/>
            </w:rPr>
          </w:rPrChange>
        </w:rPr>
        <w:tab/>
        <w:t>Qin, Q.-M.</w:t>
      </w:r>
      <w:r w:rsidRPr="009A6FED">
        <w:rPr>
          <w:rFonts w:ascii="Helvetica" w:hAnsi="Helvetica"/>
          <w:i/>
          <w:noProof/>
          <w:rPrChange w:id="202" w:author="Ramirez, Maria Soledad" w:date="2020-04-16T13:09:00Z">
            <w:rPr>
              <w:i/>
              <w:noProof/>
            </w:rPr>
          </w:rPrChange>
        </w:rPr>
        <w:t xml:space="preserve"> et al.</w:t>
      </w:r>
      <w:r w:rsidRPr="009A6FED">
        <w:rPr>
          <w:rFonts w:ascii="Helvetica" w:hAnsi="Helvetica"/>
          <w:noProof/>
          <w:rPrChange w:id="203" w:author="Ramirez, Maria Soledad" w:date="2020-04-16T13:09:00Z">
            <w:rPr>
              <w:noProof/>
            </w:rPr>
          </w:rPrChange>
        </w:rPr>
        <w:t xml:space="preserve"> A tractable </w:t>
      </w:r>
      <w:r w:rsidRPr="009759B1">
        <w:rPr>
          <w:rFonts w:ascii="Helvetica" w:hAnsi="Helvetica"/>
          <w:i/>
          <w:iCs/>
          <w:noProof/>
          <w:rPrChange w:id="204" w:author="Ramirez, Maria Soledad" w:date="2020-04-16T13:16:00Z">
            <w:rPr>
              <w:noProof/>
            </w:rPr>
          </w:rPrChange>
        </w:rPr>
        <w:t>Drosophila</w:t>
      </w:r>
      <w:r w:rsidRPr="009A6FED">
        <w:rPr>
          <w:rFonts w:ascii="Helvetica" w:hAnsi="Helvetica"/>
          <w:noProof/>
          <w:rPrChange w:id="205" w:author="Ramirez, Maria Soledad" w:date="2020-04-16T13:09:00Z">
            <w:rPr>
              <w:noProof/>
            </w:rPr>
          </w:rPrChange>
        </w:rPr>
        <w:t xml:space="preserve"> cell system enables rapid identification of </w:t>
      </w:r>
      <w:r w:rsidRPr="009759B1">
        <w:rPr>
          <w:rFonts w:ascii="Helvetica" w:hAnsi="Helvetica"/>
          <w:i/>
          <w:iCs/>
          <w:noProof/>
          <w:rPrChange w:id="206" w:author="Ramirez, Maria Soledad" w:date="2020-04-16T13:16:00Z">
            <w:rPr>
              <w:noProof/>
            </w:rPr>
          </w:rPrChange>
        </w:rPr>
        <w:t xml:space="preserve">Acinetobacter baumannii </w:t>
      </w:r>
      <w:r w:rsidRPr="009A6FED">
        <w:rPr>
          <w:rFonts w:ascii="Helvetica" w:hAnsi="Helvetica"/>
          <w:noProof/>
          <w:rPrChange w:id="207" w:author="Ramirez, Maria Soledad" w:date="2020-04-16T13:09:00Z">
            <w:rPr>
              <w:noProof/>
            </w:rPr>
          </w:rPrChange>
        </w:rPr>
        <w:t xml:space="preserve">host factors. </w:t>
      </w:r>
      <w:r w:rsidRPr="009A6FED">
        <w:rPr>
          <w:rFonts w:ascii="Helvetica" w:hAnsi="Helvetica"/>
          <w:i/>
          <w:noProof/>
          <w:rPrChange w:id="208" w:author="Ramirez, Maria Soledad" w:date="2020-04-16T13:09:00Z">
            <w:rPr>
              <w:i/>
              <w:noProof/>
            </w:rPr>
          </w:rPrChange>
        </w:rPr>
        <w:t>bioRxiv</w:t>
      </w:r>
      <w:r w:rsidRPr="009A6FED">
        <w:rPr>
          <w:rFonts w:ascii="Helvetica" w:hAnsi="Helvetica"/>
          <w:noProof/>
          <w:rPrChange w:id="209" w:author="Ramirez, Maria Soledad" w:date="2020-04-16T13:09:00Z">
            <w:rPr>
              <w:noProof/>
            </w:rPr>
          </w:rPrChange>
        </w:rPr>
        <w:t>, 2020.2004.2009.034157, doi:10.1101/2020.04.09.034157 (2020).</w:t>
      </w:r>
    </w:p>
    <w:p w14:paraId="2D758623" w14:textId="77777777" w:rsidR="00765B6C" w:rsidRPr="009A6FED" w:rsidRDefault="00765B6C">
      <w:pPr>
        <w:pStyle w:val="EndNoteBibliography"/>
        <w:spacing w:line="360" w:lineRule="auto"/>
        <w:ind w:left="720" w:hanging="720"/>
        <w:rPr>
          <w:rFonts w:ascii="Helvetica" w:hAnsi="Helvetica"/>
          <w:noProof/>
          <w:rPrChange w:id="210" w:author="Ramirez, Maria Soledad" w:date="2020-04-16T13:09:00Z">
            <w:rPr>
              <w:noProof/>
            </w:rPr>
          </w:rPrChange>
        </w:rPr>
        <w:pPrChange w:id="211" w:author="Bonomo, Robert A. (VHACLE)" w:date="2020-04-19T21:32:00Z">
          <w:pPr>
            <w:pStyle w:val="EndNoteBibliography"/>
            <w:ind w:left="720" w:hanging="720"/>
          </w:pPr>
        </w:pPrChange>
      </w:pPr>
      <w:r w:rsidRPr="009A6FED">
        <w:rPr>
          <w:rFonts w:ascii="Helvetica" w:hAnsi="Helvetica"/>
          <w:noProof/>
          <w:rPrChange w:id="212" w:author="Ramirez, Maria Soledad" w:date="2020-04-16T13:09:00Z">
            <w:rPr>
              <w:noProof/>
            </w:rPr>
          </w:rPrChange>
        </w:rPr>
        <w:t>11</w:t>
      </w:r>
      <w:r w:rsidRPr="009A6FED">
        <w:rPr>
          <w:rFonts w:ascii="Helvetica" w:hAnsi="Helvetica"/>
          <w:noProof/>
          <w:rPrChange w:id="213" w:author="Ramirez, Maria Soledad" w:date="2020-04-16T13:09:00Z">
            <w:rPr>
              <w:noProof/>
            </w:rPr>
          </w:rPrChange>
        </w:rPr>
        <w:tab/>
        <w:t xml:space="preserve">Rose M.R., P. H. B., and M. Matos. </w:t>
      </w:r>
      <w:r w:rsidRPr="009A6FED">
        <w:rPr>
          <w:rFonts w:ascii="Helvetica" w:hAnsi="Helvetica"/>
          <w:i/>
          <w:noProof/>
          <w:rPrChange w:id="214" w:author="Ramirez, Maria Soledad" w:date="2020-04-16T13:09:00Z">
            <w:rPr>
              <w:i/>
              <w:noProof/>
            </w:rPr>
          </w:rPrChange>
        </w:rPr>
        <w:t>A Case Study in the Evolution of Aging</w:t>
      </w:r>
      <w:r w:rsidRPr="009A6FED">
        <w:rPr>
          <w:rFonts w:ascii="Helvetica" w:hAnsi="Helvetica"/>
          <w:noProof/>
          <w:rPrChange w:id="215" w:author="Ramirez, Maria Soledad" w:date="2020-04-16T13:09:00Z">
            <w:rPr>
              <w:noProof/>
            </w:rPr>
          </w:rPrChange>
        </w:rPr>
        <w:t>.  (World Scientific Publishing, 2014).</w:t>
      </w:r>
    </w:p>
    <w:p w14:paraId="29B64A30" w14:textId="4B024141" w:rsidR="00811F64" w:rsidRDefault="00C44376">
      <w:pPr>
        <w:spacing w:line="360" w:lineRule="auto"/>
        <w:rPr>
          <w:ins w:id="216" w:author="Ramirez, Maria Soledad" w:date="2020-04-16T13:08:00Z"/>
        </w:rPr>
      </w:pPr>
      <w:r w:rsidRPr="009A6FED">
        <w:rPr>
          <w:rFonts w:ascii="Helvetica" w:hAnsi="Helvetica"/>
          <w:rPrChange w:id="217" w:author="Ramirez, Maria Soledad" w:date="2020-04-16T13:09:00Z">
            <w:rPr/>
          </w:rPrChange>
        </w:rPr>
        <w:fldChar w:fldCharType="end"/>
      </w:r>
    </w:p>
    <w:p w14:paraId="308E35F4" w14:textId="2898A0C8" w:rsidR="009A6FED" w:rsidRDefault="009A6FED" w:rsidP="00C01936">
      <w:pPr>
        <w:spacing w:line="360" w:lineRule="auto"/>
        <w:rPr>
          <w:ins w:id="218" w:author="Ramirez, Maria Soledad" w:date="2020-04-16T13:08:00Z"/>
        </w:rPr>
      </w:pPr>
    </w:p>
    <w:p w14:paraId="0F4D4320" w14:textId="3988BC2F" w:rsidR="009A6FED" w:rsidRDefault="009A6FED" w:rsidP="00C01936">
      <w:pPr>
        <w:spacing w:line="360" w:lineRule="auto"/>
        <w:rPr>
          <w:ins w:id="219" w:author="Ramirez, Maria Soledad" w:date="2020-04-16T13:09:00Z"/>
        </w:rPr>
      </w:pPr>
    </w:p>
    <w:p w14:paraId="4DA8174A" w14:textId="77777777" w:rsidR="009A6FED" w:rsidRDefault="009A6FED" w:rsidP="00C01936">
      <w:pPr>
        <w:spacing w:line="360" w:lineRule="auto"/>
        <w:rPr>
          <w:ins w:id="220" w:author="Ramirez, Maria Soledad" w:date="2020-04-16T13:08:00Z"/>
        </w:rPr>
      </w:pPr>
    </w:p>
    <w:p w14:paraId="15214CB7" w14:textId="77777777" w:rsidR="009A6FED" w:rsidRDefault="009A6FED" w:rsidP="00C01936">
      <w:pPr>
        <w:spacing w:line="360" w:lineRule="auto"/>
      </w:pPr>
    </w:p>
    <w:p w14:paraId="5AE5CDAC" w14:textId="218CF9DC" w:rsidR="00E24A38" w:rsidRDefault="00E24A38" w:rsidP="00C01936">
      <w:pPr>
        <w:spacing w:line="360" w:lineRule="auto"/>
        <w:rPr>
          <w:rFonts w:ascii="Helvetica" w:hAnsi="Helvetica" w:cs="Helvetica"/>
        </w:rPr>
      </w:pPr>
      <w:r w:rsidRPr="00151220">
        <w:rPr>
          <w:rFonts w:ascii="Helvetica" w:hAnsi="Helvetica" w:cs="Helvetica"/>
          <w:b/>
          <w:bCs/>
        </w:rPr>
        <w:t>Figure Legend</w:t>
      </w:r>
    </w:p>
    <w:p w14:paraId="325CC0A3" w14:textId="1071ADBC" w:rsidR="00E24A38" w:rsidRPr="00151220" w:rsidRDefault="00E24A38" w:rsidP="00C01936">
      <w:pPr>
        <w:spacing w:line="360" w:lineRule="auto"/>
        <w:rPr>
          <w:rFonts w:ascii="Helvetica" w:hAnsi="Helvetica" w:cs="Helvetica"/>
        </w:rPr>
      </w:pPr>
      <w:r>
        <w:rPr>
          <w:rFonts w:ascii="Helvetica" w:hAnsi="Helvetica" w:cs="Helvetica"/>
          <w:b/>
          <w:bCs/>
        </w:rPr>
        <w:t>Figure 1.</w:t>
      </w:r>
      <w:r>
        <w:rPr>
          <w:rFonts w:ascii="Helvetica" w:hAnsi="Helvetica" w:cs="Helvetica"/>
          <w:i/>
          <w:iCs/>
        </w:rPr>
        <w:t xml:space="preserve"> </w:t>
      </w:r>
      <w:r w:rsidRPr="00151220">
        <w:rPr>
          <w:rFonts w:ascii="Helvetica" w:hAnsi="Helvetica" w:cs="Helvetica"/>
          <w:b/>
          <w:bCs/>
          <w:i/>
          <w:iCs/>
        </w:rPr>
        <w:t>A. baumannii</w:t>
      </w:r>
      <w:r w:rsidRPr="00151220">
        <w:rPr>
          <w:rFonts w:ascii="Helvetica" w:hAnsi="Helvetica" w:cs="Helvetica"/>
          <w:b/>
          <w:bCs/>
        </w:rPr>
        <w:t xml:space="preserve"> can utilize different carbon and nitrogen sources to help it survive in </w:t>
      </w:r>
      <w:r>
        <w:rPr>
          <w:rFonts w:ascii="Helvetica" w:hAnsi="Helvetica" w:cs="Helvetica"/>
          <w:b/>
          <w:bCs/>
        </w:rPr>
        <w:t xml:space="preserve">stressful </w:t>
      </w:r>
      <w:r w:rsidRPr="00151220">
        <w:rPr>
          <w:rFonts w:ascii="Helvetica" w:hAnsi="Helvetica" w:cs="Helvetica"/>
          <w:b/>
          <w:bCs/>
        </w:rPr>
        <w:t xml:space="preserve">environments. </w:t>
      </w:r>
      <w:r w:rsidRPr="00151220">
        <w:rPr>
          <w:rFonts w:ascii="Helvetica" w:hAnsi="Helvetica" w:cs="Helvetica"/>
        </w:rPr>
        <w:t>A) The TCA cy</w:t>
      </w:r>
      <w:r w:rsidR="00151220">
        <w:rPr>
          <w:rFonts w:ascii="Helvetica" w:hAnsi="Helvetica" w:cs="Helvetica"/>
        </w:rPr>
        <w:t>c</w:t>
      </w:r>
      <w:r w:rsidRPr="00151220">
        <w:rPr>
          <w:rFonts w:ascii="Helvetica" w:hAnsi="Helvetica" w:cs="Helvetica"/>
        </w:rPr>
        <w:t xml:space="preserve">le associated genes in </w:t>
      </w:r>
      <w:r w:rsidRPr="00151220">
        <w:rPr>
          <w:rFonts w:ascii="Helvetica" w:hAnsi="Helvetica" w:cs="Helvetica"/>
          <w:i/>
          <w:iCs/>
        </w:rPr>
        <w:t>A. baumannii</w:t>
      </w:r>
      <w:r w:rsidRPr="00151220">
        <w:rPr>
          <w:rFonts w:ascii="Helvetica" w:hAnsi="Helvetica" w:cs="Helvetica"/>
        </w:rPr>
        <w:t xml:space="preserve"> strain A118 were analyzed when it was exposed to PF. Phenotype microarrays were conducted with strain A118s to identify which sources </w:t>
      </w:r>
      <w:r w:rsidRPr="00151220">
        <w:rPr>
          <w:rFonts w:ascii="Helvetica" w:hAnsi="Helvetica" w:cs="Helvetica"/>
          <w:i/>
          <w:iCs/>
        </w:rPr>
        <w:t xml:space="preserve">A. baumannii </w:t>
      </w:r>
      <w:r w:rsidRPr="00151220">
        <w:rPr>
          <w:rFonts w:ascii="Helvetica" w:hAnsi="Helvetica" w:cs="Helvetica"/>
        </w:rPr>
        <w:t xml:space="preserve">could use in order to support its growth in PF. B) A heatmap of iron-uptake associated genes when </w:t>
      </w:r>
      <w:r w:rsidRPr="00151220">
        <w:rPr>
          <w:rFonts w:ascii="Helvetica" w:hAnsi="Helvetica" w:cs="Helvetica"/>
          <w:i/>
          <w:iCs/>
        </w:rPr>
        <w:t xml:space="preserve">A. baumannii </w:t>
      </w:r>
      <w:r w:rsidRPr="00151220">
        <w:rPr>
          <w:rFonts w:ascii="Helvetica" w:hAnsi="Helvetica" w:cs="Helvetica"/>
        </w:rPr>
        <w:t>strain A118 was exposed to 4% PF.</w:t>
      </w:r>
      <w:r w:rsidR="00554F29">
        <w:rPr>
          <w:rFonts w:ascii="Helvetica" w:hAnsi="Helvetica" w:cs="Helvetica"/>
        </w:rPr>
        <w:t xml:space="preserve"> C) </w:t>
      </w:r>
      <w:r w:rsidR="00554F29">
        <w:rPr>
          <w:rFonts w:ascii="Helvetica" w:hAnsi="Helvetica" w:cs="Helvetica"/>
          <w:bCs/>
          <w:iCs/>
        </w:rPr>
        <w:t xml:space="preserve">Percent survival of </w:t>
      </w:r>
      <w:r w:rsidR="00554F29">
        <w:rPr>
          <w:rFonts w:ascii="Helvetica" w:hAnsi="Helvetica" w:cs="Helvetica"/>
          <w:bCs/>
          <w:i/>
          <w:iCs/>
        </w:rPr>
        <w:t xml:space="preserve">D. melanogaster </w:t>
      </w:r>
      <w:r w:rsidR="00554F29">
        <w:rPr>
          <w:rFonts w:ascii="Helvetica" w:hAnsi="Helvetica" w:cs="Helvetica"/>
          <w:bCs/>
          <w:iCs/>
        </w:rPr>
        <w:t xml:space="preserve">infected with </w:t>
      </w:r>
      <w:r w:rsidR="00554F29">
        <w:rPr>
          <w:rFonts w:ascii="Helvetica" w:hAnsi="Helvetica" w:cs="Helvetica"/>
          <w:bCs/>
          <w:i/>
          <w:iCs/>
        </w:rPr>
        <w:t xml:space="preserve">A. baumannii </w:t>
      </w:r>
      <w:r w:rsidR="00554F29">
        <w:rPr>
          <w:rFonts w:ascii="Helvetica" w:hAnsi="Helvetica" w:cs="Helvetica"/>
          <w:bCs/>
          <w:iCs/>
        </w:rPr>
        <w:t>strain A118 in the presence or absence of 4</w:t>
      </w:r>
      <w:r w:rsidR="00554F29">
        <w:rPr>
          <w:rFonts w:ascii="Helvetica" w:hAnsi="Helvetica" w:cs="Helvetica"/>
        </w:rPr>
        <w:t xml:space="preserve">% </w:t>
      </w:r>
      <w:r w:rsidR="00554F29" w:rsidRPr="00D22068">
        <w:rPr>
          <w:rFonts w:ascii="Helvetica" w:hAnsi="Helvetica" w:cs="Helvetica"/>
        </w:rPr>
        <w:t>PF</w:t>
      </w:r>
      <w:r w:rsidR="00554F29">
        <w:rPr>
          <w:rFonts w:ascii="Helvetica" w:hAnsi="Helvetica" w:cs="Helvetica"/>
        </w:rPr>
        <w:t>.</w:t>
      </w:r>
    </w:p>
    <w:sectPr w:rsidR="00E24A38" w:rsidRPr="00151220" w:rsidSect="00C43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Gotham">
    <w:altName w:val="Gotham"/>
    <w:panose1 w:val="020B0604020202020204"/>
    <w:charset w:val="00"/>
    <w:family w:val="swiss"/>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nomo, Robert A. (VHACLE)">
    <w15:presenceInfo w15:providerId="AD" w15:userId="S::Robert.Bonomo@va.gov::f077fcbf-1447-482e-a26f-65df03752c17"/>
  </w15:person>
  <w15:person w15:author="Ramirez, Maria Soledad">
    <w15:presenceInfo w15:providerId="AD" w15:userId="S::msramirez@ad.fullerton.edu::7ed5b5e2-4fe8-4f50-9e81-b658ade54c4a"/>
  </w15:person>
  <w15:person w15:author="Rcourville0">
    <w15:presenceInfo w15:providerId="AD" w15:userId="S::rcourville0@csu.fullerton.edu::35af5c08-9bad-43d2-befe-7e23a09fee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MjS2MLc0MjG2NDRX0lEKTi0uzszPAykwrQUAPhPtJywAAAA="/>
    <w:docVar w:name="EN.InstantFormat" w:val="&lt;ENInstantFormat&gt;&lt;Enabled&gt;1&lt;/Enabled&gt;&lt;ScanUnformatted&gt;1&lt;/ScanUnformatted&gt;&lt;ScanChanges&gt;1&lt;/ScanChanges&gt;&lt;Suspended&gt;0&lt;/Suspended&gt;&lt;/ENInstantFormat&gt;"/>
    <w:docVar w:name="EN.Layout" w:val="&lt;ENLayout&gt;&lt;Style&gt;Nature Review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w9atpe09vdfpwuezzrkxfwp95f9tde2dx5wx&quot;&gt;My EndNote Library&lt;record-ids&gt;&lt;item&gt;21&lt;/item&gt;&lt;item&gt;247&lt;/item&gt;&lt;item&gt;248&lt;/item&gt;&lt;item&gt;249&lt;/item&gt;&lt;item&gt;260&lt;/item&gt;&lt;item&gt;264&lt;/item&gt;&lt;item&gt;265&lt;/item&gt;&lt;item&gt;266&lt;/item&gt;&lt;item&gt;268&lt;/item&gt;&lt;/record-ids&gt;&lt;/item&gt;&lt;/Libraries&gt;"/>
  </w:docVars>
  <w:rsids>
    <w:rsidRoot w:val="00B8046C"/>
    <w:rsid w:val="0000386A"/>
    <w:rsid w:val="00007E1B"/>
    <w:rsid w:val="0001074B"/>
    <w:rsid w:val="000162D5"/>
    <w:rsid w:val="000348D8"/>
    <w:rsid w:val="00043D87"/>
    <w:rsid w:val="00052269"/>
    <w:rsid w:val="000751C3"/>
    <w:rsid w:val="0007675F"/>
    <w:rsid w:val="0008078E"/>
    <w:rsid w:val="00097368"/>
    <w:rsid w:val="00097C6F"/>
    <w:rsid w:val="00097E86"/>
    <w:rsid w:val="000A3FBE"/>
    <w:rsid w:val="000A4D2C"/>
    <w:rsid w:val="000A56BE"/>
    <w:rsid w:val="000C600D"/>
    <w:rsid w:val="000D03EB"/>
    <w:rsid w:val="000D39D4"/>
    <w:rsid w:val="000E05AB"/>
    <w:rsid w:val="001059D3"/>
    <w:rsid w:val="00105D5F"/>
    <w:rsid w:val="00107775"/>
    <w:rsid w:val="001124B0"/>
    <w:rsid w:val="001245C3"/>
    <w:rsid w:val="001369B5"/>
    <w:rsid w:val="0013714C"/>
    <w:rsid w:val="0014020A"/>
    <w:rsid w:val="001402A7"/>
    <w:rsid w:val="00144B97"/>
    <w:rsid w:val="00151220"/>
    <w:rsid w:val="00153AA3"/>
    <w:rsid w:val="00160943"/>
    <w:rsid w:val="001619CC"/>
    <w:rsid w:val="001625BF"/>
    <w:rsid w:val="00162A6B"/>
    <w:rsid w:val="00163AF5"/>
    <w:rsid w:val="00173D6A"/>
    <w:rsid w:val="001762A1"/>
    <w:rsid w:val="00180C42"/>
    <w:rsid w:val="00181706"/>
    <w:rsid w:val="001825B9"/>
    <w:rsid w:val="00193823"/>
    <w:rsid w:val="00193F1A"/>
    <w:rsid w:val="00197926"/>
    <w:rsid w:val="001C0AD9"/>
    <w:rsid w:val="001D3078"/>
    <w:rsid w:val="001D38F2"/>
    <w:rsid w:val="001D4A51"/>
    <w:rsid w:val="001E6B4E"/>
    <w:rsid w:val="001F0031"/>
    <w:rsid w:val="001F4C67"/>
    <w:rsid w:val="001F756D"/>
    <w:rsid w:val="001F7A66"/>
    <w:rsid w:val="00205DB1"/>
    <w:rsid w:val="00207763"/>
    <w:rsid w:val="00210656"/>
    <w:rsid w:val="00214158"/>
    <w:rsid w:val="00214941"/>
    <w:rsid w:val="00216EB7"/>
    <w:rsid w:val="002252D9"/>
    <w:rsid w:val="002301A0"/>
    <w:rsid w:val="002308EC"/>
    <w:rsid w:val="002400C9"/>
    <w:rsid w:val="0024073E"/>
    <w:rsid w:val="00252DEF"/>
    <w:rsid w:val="00253932"/>
    <w:rsid w:val="00257745"/>
    <w:rsid w:val="0026479D"/>
    <w:rsid w:val="0026661C"/>
    <w:rsid w:val="002738ED"/>
    <w:rsid w:val="00274ED3"/>
    <w:rsid w:val="002776E4"/>
    <w:rsid w:val="0028100B"/>
    <w:rsid w:val="00282F53"/>
    <w:rsid w:val="00284B63"/>
    <w:rsid w:val="00290BF3"/>
    <w:rsid w:val="00293A63"/>
    <w:rsid w:val="00294565"/>
    <w:rsid w:val="00295208"/>
    <w:rsid w:val="002A40EB"/>
    <w:rsid w:val="002B25F9"/>
    <w:rsid w:val="002B58C4"/>
    <w:rsid w:val="002B5A69"/>
    <w:rsid w:val="002C493F"/>
    <w:rsid w:val="002C6044"/>
    <w:rsid w:val="002C662D"/>
    <w:rsid w:val="002D251E"/>
    <w:rsid w:val="002D2646"/>
    <w:rsid w:val="002E31D2"/>
    <w:rsid w:val="002E4568"/>
    <w:rsid w:val="002F0816"/>
    <w:rsid w:val="002F4A3A"/>
    <w:rsid w:val="002F63D3"/>
    <w:rsid w:val="00305AC2"/>
    <w:rsid w:val="00313EB9"/>
    <w:rsid w:val="003178B7"/>
    <w:rsid w:val="00341121"/>
    <w:rsid w:val="00344B8F"/>
    <w:rsid w:val="00352F9E"/>
    <w:rsid w:val="00363CDF"/>
    <w:rsid w:val="0038483B"/>
    <w:rsid w:val="003857C9"/>
    <w:rsid w:val="0039261A"/>
    <w:rsid w:val="003B18C7"/>
    <w:rsid w:val="003C6A41"/>
    <w:rsid w:val="003D7899"/>
    <w:rsid w:val="003D7F66"/>
    <w:rsid w:val="003E51D2"/>
    <w:rsid w:val="003F6333"/>
    <w:rsid w:val="00406756"/>
    <w:rsid w:val="004111B2"/>
    <w:rsid w:val="00431B33"/>
    <w:rsid w:val="00432568"/>
    <w:rsid w:val="00441DBB"/>
    <w:rsid w:val="00443297"/>
    <w:rsid w:val="004439E7"/>
    <w:rsid w:val="004527A2"/>
    <w:rsid w:val="004550D6"/>
    <w:rsid w:val="00456252"/>
    <w:rsid w:val="00471677"/>
    <w:rsid w:val="004732E2"/>
    <w:rsid w:val="004929C5"/>
    <w:rsid w:val="004951F3"/>
    <w:rsid w:val="004A08B6"/>
    <w:rsid w:val="004A2A6F"/>
    <w:rsid w:val="004A3311"/>
    <w:rsid w:val="004A6276"/>
    <w:rsid w:val="004B356F"/>
    <w:rsid w:val="004B6777"/>
    <w:rsid w:val="004C1BC5"/>
    <w:rsid w:val="004C2604"/>
    <w:rsid w:val="004C5DEA"/>
    <w:rsid w:val="004C5FD2"/>
    <w:rsid w:val="004E4A12"/>
    <w:rsid w:val="004F0021"/>
    <w:rsid w:val="004F4C01"/>
    <w:rsid w:val="004F7666"/>
    <w:rsid w:val="00506023"/>
    <w:rsid w:val="00506C85"/>
    <w:rsid w:val="0051649F"/>
    <w:rsid w:val="0052402A"/>
    <w:rsid w:val="00540047"/>
    <w:rsid w:val="00543A25"/>
    <w:rsid w:val="00543E26"/>
    <w:rsid w:val="005477AC"/>
    <w:rsid w:val="00551799"/>
    <w:rsid w:val="005520BB"/>
    <w:rsid w:val="00554F29"/>
    <w:rsid w:val="005731A6"/>
    <w:rsid w:val="00596741"/>
    <w:rsid w:val="005A0012"/>
    <w:rsid w:val="005A2167"/>
    <w:rsid w:val="005B246C"/>
    <w:rsid w:val="005C3D3F"/>
    <w:rsid w:val="005D04EA"/>
    <w:rsid w:val="005D7C29"/>
    <w:rsid w:val="005E71DA"/>
    <w:rsid w:val="005F6495"/>
    <w:rsid w:val="00602007"/>
    <w:rsid w:val="00622474"/>
    <w:rsid w:val="00630D1F"/>
    <w:rsid w:val="0064510E"/>
    <w:rsid w:val="00645385"/>
    <w:rsid w:val="00653CAD"/>
    <w:rsid w:val="00676485"/>
    <w:rsid w:val="00680050"/>
    <w:rsid w:val="00683DAB"/>
    <w:rsid w:val="00695AAA"/>
    <w:rsid w:val="00696326"/>
    <w:rsid w:val="006966B0"/>
    <w:rsid w:val="006A1C73"/>
    <w:rsid w:val="006B662E"/>
    <w:rsid w:val="006B7937"/>
    <w:rsid w:val="006C3C30"/>
    <w:rsid w:val="006C73F8"/>
    <w:rsid w:val="006D1483"/>
    <w:rsid w:val="006D3356"/>
    <w:rsid w:val="00706DA8"/>
    <w:rsid w:val="007157A9"/>
    <w:rsid w:val="00716A85"/>
    <w:rsid w:val="0072183D"/>
    <w:rsid w:val="007228DE"/>
    <w:rsid w:val="007236A9"/>
    <w:rsid w:val="00742E03"/>
    <w:rsid w:val="0074393E"/>
    <w:rsid w:val="0074755D"/>
    <w:rsid w:val="007617A5"/>
    <w:rsid w:val="0076252E"/>
    <w:rsid w:val="00764667"/>
    <w:rsid w:val="00765B6C"/>
    <w:rsid w:val="00771898"/>
    <w:rsid w:val="007745A2"/>
    <w:rsid w:val="0078443A"/>
    <w:rsid w:val="007971F1"/>
    <w:rsid w:val="00797A98"/>
    <w:rsid w:val="007A05D3"/>
    <w:rsid w:val="007A39B8"/>
    <w:rsid w:val="007A3A5F"/>
    <w:rsid w:val="007B6BBD"/>
    <w:rsid w:val="007C3C64"/>
    <w:rsid w:val="007C4798"/>
    <w:rsid w:val="007E1849"/>
    <w:rsid w:val="007E5E95"/>
    <w:rsid w:val="007F5EE6"/>
    <w:rsid w:val="00800234"/>
    <w:rsid w:val="00805CEC"/>
    <w:rsid w:val="00807B22"/>
    <w:rsid w:val="00811F64"/>
    <w:rsid w:val="00821DD3"/>
    <w:rsid w:val="00830B34"/>
    <w:rsid w:val="0083107B"/>
    <w:rsid w:val="00831E34"/>
    <w:rsid w:val="00833C21"/>
    <w:rsid w:val="008429EC"/>
    <w:rsid w:val="00845938"/>
    <w:rsid w:val="00851633"/>
    <w:rsid w:val="008619AD"/>
    <w:rsid w:val="00865A13"/>
    <w:rsid w:val="00872358"/>
    <w:rsid w:val="00883F69"/>
    <w:rsid w:val="008933F3"/>
    <w:rsid w:val="0089602F"/>
    <w:rsid w:val="008A7BF5"/>
    <w:rsid w:val="008B6E2A"/>
    <w:rsid w:val="008E06A7"/>
    <w:rsid w:val="008E251E"/>
    <w:rsid w:val="00900905"/>
    <w:rsid w:val="00924BFE"/>
    <w:rsid w:val="00925053"/>
    <w:rsid w:val="00930543"/>
    <w:rsid w:val="00932D8F"/>
    <w:rsid w:val="00932F38"/>
    <w:rsid w:val="009449CE"/>
    <w:rsid w:val="00954388"/>
    <w:rsid w:val="00954AE9"/>
    <w:rsid w:val="00962E70"/>
    <w:rsid w:val="009672C0"/>
    <w:rsid w:val="009709BF"/>
    <w:rsid w:val="009759B1"/>
    <w:rsid w:val="0097680A"/>
    <w:rsid w:val="00985188"/>
    <w:rsid w:val="009852FC"/>
    <w:rsid w:val="009A3881"/>
    <w:rsid w:val="009A52F3"/>
    <w:rsid w:val="009A6FED"/>
    <w:rsid w:val="009B7DDA"/>
    <w:rsid w:val="009C7CA5"/>
    <w:rsid w:val="009D1D27"/>
    <w:rsid w:val="009D31EA"/>
    <w:rsid w:val="009D5808"/>
    <w:rsid w:val="009E319D"/>
    <w:rsid w:val="009F11DE"/>
    <w:rsid w:val="009F4D2C"/>
    <w:rsid w:val="00A03C35"/>
    <w:rsid w:val="00A05CEE"/>
    <w:rsid w:val="00A10D74"/>
    <w:rsid w:val="00A1221C"/>
    <w:rsid w:val="00A1621E"/>
    <w:rsid w:val="00A231B0"/>
    <w:rsid w:val="00A26749"/>
    <w:rsid w:val="00A46D5B"/>
    <w:rsid w:val="00A47449"/>
    <w:rsid w:val="00A70204"/>
    <w:rsid w:val="00A83522"/>
    <w:rsid w:val="00A92900"/>
    <w:rsid w:val="00AA44CF"/>
    <w:rsid w:val="00AC4DC4"/>
    <w:rsid w:val="00AC683B"/>
    <w:rsid w:val="00AD6076"/>
    <w:rsid w:val="00AE1A49"/>
    <w:rsid w:val="00AE7BE7"/>
    <w:rsid w:val="00AF4F71"/>
    <w:rsid w:val="00AF64B2"/>
    <w:rsid w:val="00B002DA"/>
    <w:rsid w:val="00B076D6"/>
    <w:rsid w:val="00B30DEC"/>
    <w:rsid w:val="00B3349A"/>
    <w:rsid w:val="00B46D18"/>
    <w:rsid w:val="00B47B1A"/>
    <w:rsid w:val="00B50CD5"/>
    <w:rsid w:val="00B53604"/>
    <w:rsid w:val="00B8046C"/>
    <w:rsid w:val="00B95152"/>
    <w:rsid w:val="00BA161B"/>
    <w:rsid w:val="00BA7221"/>
    <w:rsid w:val="00BA740E"/>
    <w:rsid w:val="00BC7EA1"/>
    <w:rsid w:val="00BD6BF4"/>
    <w:rsid w:val="00BF687A"/>
    <w:rsid w:val="00C00FE0"/>
    <w:rsid w:val="00C01936"/>
    <w:rsid w:val="00C02352"/>
    <w:rsid w:val="00C17F20"/>
    <w:rsid w:val="00C21661"/>
    <w:rsid w:val="00C22F57"/>
    <w:rsid w:val="00C26F9D"/>
    <w:rsid w:val="00C360C4"/>
    <w:rsid w:val="00C41165"/>
    <w:rsid w:val="00C4220C"/>
    <w:rsid w:val="00C435DB"/>
    <w:rsid w:val="00C44376"/>
    <w:rsid w:val="00C45A2B"/>
    <w:rsid w:val="00C51A11"/>
    <w:rsid w:val="00C5236F"/>
    <w:rsid w:val="00C67105"/>
    <w:rsid w:val="00C7289F"/>
    <w:rsid w:val="00C76724"/>
    <w:rsid w:val="00C77F08"/>
    <w:rsid w:val="00C83800"/>
    <w:rsid w:val="00C909F6"/>
    <w:rsid w:val="00C90DEF"/>
    <w:rsid w:val="00C938F4"/>
    <w:rsid w:val="00CA076B"/>
    <w:rsid w:val="00CB365B"/>
    <w:rsid w:val="00CB4C3E"/>
    <w:rsid w:val="00CB4D4C"/>
    <w:rsid w:val="00CC2C77"/>
    <w:rsid w:val="00CC5823"/>
    <w:rsid w:val="00CD149D"/>
    <w:rsid w:val="00CD27A9"/>
    <w:rsid w:val="00CE147D"/>
    <w:rsid w:val="00D0324C"/>
    <w:rsid w:val="00D11B37"/>
    <w:rsid w:val="00D31859"/>
    <w:rsid w:val="00D55C8D"/>
    <w:rsid w:val="00D60799"/>
    <w:rsid w:val="00D6391E"/>
    <w:rsid w:val="00D7156D"/>
    <w:rsid w:val="00D87498"/>
    <w:rsid w:val="00D95A4D"/>
    <w:rsid w:val="00DA287E"/>
    <w:rsid w:val="00DC73BE"/>
    <w:rsid w:val="00DD3E64"/>
    <w:rsid w:val="00DD6D08"/>
    <w:rsid w:val="00E010CE"/>
    <w:rsid w:val="00E01902"/>
    <w:rsid w:val="00E05152"/>
    <w:rsid w:val="00E062B8"/>
    <w:rsid w:val="00E07A7E"/>
    <w:rsid w:val="00E14F52"/>
    <w:rsid w:val="00E24795"/>
    <w:rsid w:val="00E24A38"/>
    <w:rsid w:val="00E40D41"/>
    <w:rsid w:val="00E46362"/>
    <w:rsid w:val="00E629AB"/>
    <w:rsid w:val="00E81AA2"/>
    <w:rsid w:val="00E85CDE"/>
    <w:rsid w:val="00E96E7C"/>
    <w:rsid w:val="00EA4E47"/>
    <w:rsid w:val="00EB140B"/>
    <w:rsid w:val="00EC2CD7"/>
    <w:rsid w:val="00EC57ED"/>
    <w:rsid w:val="00EC66E2"/>
    <w:rsid w:val="00ED4B27"/>
    <w:rsid w:val="00EE0083"/>
    <w:rsid w:val="00EE1077"/>
    <w:rsid w:val="00EE12BE"/>
    <w:rsid w:val="00EE5A09"/>
    <w:rsid w:val="00EE7F81"/>
    <w:rsid w:val="00F21324"/>
    <w:rsid w:val="00F2691E"/>
    <w:rsid w:val="00F3351D"/>
    <w:rsid w:val="00F3515F"/>
    <w:rsid w:val="00F44D5E"/>
    <w:rsid w:val="00F4766C"/>
    <w:rsid w:val="00F67F3D"/>
    <w:rsid w:val="00F81A5F"/>
    <w:rsid w:val="00F831FA"/>
    <w:rsid w:val="00F907B0"/>
    <w:rsid w:val="00FA5CF3"/>
    <w:rsid w:val="00FB6F3E"/>
    <w:rsid w:val="00FC7C4D"/>
    <w:rsid w:val="00FD539E"/>
    <w:rsid w:val="00FE1514"/>
    <w:rsid w:val="00FE2BC7"/>
    <w:rsid w:val="00FF2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4168"/>
  <w15:chartTrackingRefBased/>
  <w15:docId w15:val="{640D3A28-58B1-1B40-8459-AA465489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7E8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97E8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B8046C"/>
    <w:pPr>
      <w:spacing w:before="100" w:beforeAutospacing="1" w:after="100" w:afterAutospacing="1"/>
    </w:pPr>
    <w:rPr>
      <w:rFonts w:ascii="Times New Roman" w:eastAsia="Times New Roman" w:hAnsi="Times New Roman" w:cs="Times New Roman"/>
    </w:rPr>
  </w:style>
  <w:style w:type="character" w:customStyle="1" w:styleId="NormalWebChar">
    <w:name w:val="Normal (Web) Char"/>
    <w:basedOn w:val="DefaultParagraphFont"/>
    <w:link w:val="NormalWeb"/>
    <w:uiPriority w:val="99"/>
    <w:rsid w:val="00B8046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C58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5823"/>
    <w:rPr>
      <w:rFonts w:ascii="Times New Roman" w:hAnsi="Times New Roman" w:cs="Times New Roman"/>
      <w:sz w:val="18"/>
      <w:szCs w:val="18"/>
    </w:rPr>
  </w:style>
  <w:style w:type="character" w:styleId="Hyperlink">
    <w:name w:val="Hyperlink"/>
    <w:uiPriority w:val="99"/>
    <w:unhideWhenUsed/>
    <w:rsid w:val="007745A2"/>
    <w:rPr>
      <w:color w:val="0000FF"/>
      <w:u w:val="single"/>
    </w:rPr>
  </w:style>
  <w:style w:type="paragraph" w:customStyle="1" w:styleId="EndNoteBibliographyTitle">
    <w:name w:val="EndNote Bibliography Title"/>
    <w:basedOn w:val="Normal"/>
    <w:link w:val="EndNoteBibliographyTitleChar"/>
    <w:rsid w:val="00C44376"/>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C44376"/>
    <w:rPr>
      <w:rFonts w:ascii="Calibri" w:hAnsi="Calibri" w:cs="Calibri"/>
    </w:rPr>
  </w:style>
  <w:style w:type="paragraph" w:customStyle="1" w:styleId="EndNoteBibliography">
    <w:name w:val="EndNote Bibliography"/>
    <w:basedOn w:val="Normal"/>
    <w:link w:val="EndNoteBibliographyChar"/>
    <w:rsid w:val="00C44376"/>
    <w:rPr>
      <w:rFonts w:ascii="Calibri" w:hAnsi="Calibri" w:cs="Calibri"/>
    </w:rPr>
  </w:style>
  <w:style w:type="character" w:customStyle="1" w:styleId="EndNoteBibliographyChar">
    <w:name w:val="EndNote Bibliography Char"/>
    <w:basedOn w:val="DefaultParagraphFont"/>
    <w:link w:val="EndNoteBibliography"/>
    <w:rsid w:val="00C44376"/>
    <w:rPr>
      <w:rFonts w:ascii="Calibri" w:hAnsi="Calibri" w:cs="Calibri"/>
    </w:rPr>
  </w:style>
  <w:style w:type="paragraph" w:styleId="CommentText">
    <w:name w:val="annotation text"/>
    <w:basedOn w:val="Normal"/>
    <w:link w:val="CommentTextChar"/>
    <w:uiPriority w:val="99"/>
    <w:semiHidden/>
    <w:unhideWhenUsed/>
    <w:rsid w:val="00C44376"/>
    <w:rPr>
      <w:sz w:val="20"/>
      <w:szCs w:val="20"/>
    </w:rPr>
  </w:style>
  <w:style w:type="character" w:customStyle="1" w:styleId="CommentTextChar">
    <w:name w:val="Comment Text Char"/>
    <w:basedOn w:val="DefaultParagraphFont"/>
    <w:link w:val="CommentText"/>
    <w:uiPriority w:val="99"/>
    <w:semiHidden/>
    <w:rsid w:val="00C44376"/>
    <w:rPr>
      <w:sz w:val="20"/>
      <w:szCs w:val="20"/>
    </w:rPr>
  </w:style>
  <w:style w:type="character" w:styleId="CommentReference">
    <w:name w:val="annotation reference"/>
    <w:basedOn w:val="DefaultParagraphFont"/>
    <w:uiPriority w:val="99"/>
    <w:semiHidden/>
    <w:rsid w:val="00C44376"/>
    <w:rPr>
      <w:rFonts w:cs="Times New Roman"/>
      <w:sz w:val="18"/>
      <w:szCs w:val="18"/>
    </w:rPr>
  </w:style>
  <w:style w:type="paragraph" w:styleId="CommentSubject">
    <w:name w:val="annotation subject"/>
    <w:basedOn w:val="CommentText"/>
    <w:next w:val="CommentText"/>
    <w:link w:val="CommentSubjectChar"/>
    <w:uiPriority w:val="99"/>
    <w:semiHidden/>
    <w:unhideWhenUsed/>
    <w:rsid w:val="002C493F"/>
    <w:rPr>
      <w:b/>
      <w:bCs/>
    </w:rPr>
  </w:style>
  <w:style w:type="character" w:customStyle="1" w:styleId="CommentSubjectChar">
    <w:name w:val="Comment Subject Char"/>
    <w:basedOn w:val="CommentTextChar"/>
    <w:link w:val="CommentSubject"/>
    <w:uiPriority w:val="99"/>
    <w:semiHidden/>
    <w:rsid w:val="002C493F"/>
    <w:rPr>
      <w:b/>
      <w:bCs/>
      <w:sz w:val="20"/>
      <w:szCs w:val="20"/>
    </w:rPr>
  </w:style>
  <w:style w:type="character" w:customStyle="1" w:styleId="Heading1Char">
    <w:name w:val="Heading 1 Char"/>
    <w:basedOn w:val="DefaultParagraphFont"/>
    <w:link w:val="Heading1"/>
    <w:uiPriority w:val="9"/>
    <w:rsid w:val="00097E8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97E8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097E86"/>
  </w:style>
  <w:style w:type="character" w:customStyle="1" w:styleId="highlight">
    <w:name w:val="highlight"/>
    <w:basedOn w:val="DefaultParagraphFont"/>
    <w:rsid w:val="00097E86"/>
  </w:style>
  <w:style w:type="character" w:customStyle="1" w:styleId="ui-ncbitoggler-master-text">
    <w:name w:val="ui-ncbitoggler-master-text"/>
    <w:basedOn w:val="DefaultParagraphFont"/>
    <w:rsid w:val="00097E86"/>
  </w:style>
  <w:style w:type="character" w:customStyle="1" w:styleId="normaltextrun">
    <w:name w:val="normaltextrun"/>
    <w:basedOn w:val="DefaultParagraphFont"/>
    <w:qFormat/>
    <w:rsid w:val="00CD27A9"/>
  </w:style>
  <w:style w:type="character" w:customStyle="1" w:styleId="cit">
    <w:name w:val="cit"/>
    <w:basedOn w:val="DefaultParagraphFont"/>
    <w:rsid w:val="00AF64B2"/>
  </w:style>
  <w:style w:type="character" w:customStyle="1" w:styleId="fm-vol-iss-date">
    <w:name w:val="fm-vol-iss-date"/>
    <w:basedOn w:val="DefaultParagraphFont"/>
    <w:rsid w:val="00AF64B2"/>
  </w:style>
  <w:style w:type="character" w:customStyle="1" w:styleId="doi">
    <w:name w:val="doi"/>
    <w:basedOn w:val="DefaultParagraphFont"/>
    <w:rsid w:val="00AF64B2"/>
  </w:style>
  <w:style w:type="character" w:customStyle="1" w:styleId="fm-citation-ids-label">
    <w:name w:val="fm-citation-ids-label"/>
    <w:basedOn w:val="DefaultParagraphFont"/>
    <w:rsid w:val="00AF64B2"/>
  </w:style>
  <w:style w:type="character" w:customStyle="1" w:styleId="ref-journal">
    <w:name w:val="ref-journal"/>
    <w:basedOn w:val="DefaultParagraphFont"/>
    <w:rsid w:val="00AF64B2"/>
  </w:style>
  <w:style w:type="character" w:customStyle="1" w:styleId="ref-vol">
    <w:name w:val="ref-vol"/>
    <w:basedOn w:val="DefaultParagraphFont"/>
    <w:rsid w:val="00AF64B2"/>
  </w:style>
  <w:style w:type="character" w:styleId="Emphasis">
    <w:name w:val="Emphasis"/>
    <w:basedOn w:val="DefaultParagraphFont"/>
    <w:uiPriority w:val="20"/>
    <w:qFormat/>
    <w:rsid w:val="00443297"/>
    <w:rPr>
      <w:i/>
      <w:iCs/>
    </w:rPr>
  </w:style>
  <w:style w:type="character" w:customStyle="1" w:styleId="highwire-citation-authors">
    <w:name w:val="highwire-citation-authors"/>
    <w:basedOn w:val="DefaultParagraphFont"/>
    <w:rsid w:val="00443297"/>
  </w:style>
  <w:style w:type="character" w:customStyle="1" w:styleId="highwire-citation-author">
    <w:name w:val="highwire-citation-author"/>
    <w:basedOn w:val="DefaultParagraphFont"/>
    <w:rsid w:val="00443297"/>
  </w:style>
  <w:style w:type="character" w:customStyle="1" w:styleId="Title1">
    <w:name w:val="Title1"/>
    <w:basedOn w:val="DefaultParagraphFont"/>
    <w:rsid w:val="00443297"/>
  </w:style>
  <w:style w:type="character" w:customStyle="1" w:styleId="nlm-given-names">
    <w:name w:val="nlm-given-names"/>
    <w:basedOn w:val="DefaultParagraphFont"/>
    <w:rsid w:val="00443297"/>
  </w:style>
  <w:style w:type="character" w:customStyle="1" w:styleId="nlm-surname">
    <w:name w:val="nlm-surname"/>
    <w:basedOn w:val="DefaultParagraphFont"/>
    <w:rsid w:val="00443297"/>
  </w:style>
  <w:style w:type="character" w:customStyle="1" w:styleId="highwire-cite-metadata-doi">
    <w:name w:val="highwire-cite-metadata-doi"/>
    <w:basedOn w:val="DefaultParagraphFont"/>
    <w:rsid w:val="00443297"/>
  </w:style>
  <w:style w:type="character" w:customStyle="1" w:styleId="label">
    <w:name w:val="label"/>
    <w:basedOn w:val="DefaultParagraphFont"/>
    <w:rsid w:val="00443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385301">
      <w:bodyDiv w:val="1"/>
      <w:marLeft w:val="0"/>
      <w:marRight w:val="0"/>
      <w:marTop w:val="0"/>
      <w:marBottom w:val="0"/>
      <w:divBdr>
        <w:top w:val="none" w:sz="0" w:space="0" w:color="auto"/>
        <w:left w:val="none" w:sz="0" w:space="0" w:color="auto"/>
        <w:bottom w:val="none" w:sz="0" w:space="0" w:color="auto"/>
        <w:right w:val="none" w:sz="0" w:space="0" w:color="auto"/>
      </w:divBdr>
      <w:divsChild>
        <w:div w:id="875585113">
          <w:marLeft w:val="0"/>
          <w:marRight w:val="0"/>
          <w:marTop w:val="0"/>
          <w:marBottom w:val="0"/>
          <w:divBdr>
            <w:top w:val="none" w:sz="0" w:space="0" w:color="auto"/>
            <w:left w:val="none" w:sz="0" w:space="0" w:color="auto"/>
            <w:bottom w:val="none" w:sz="0" w:space="0" w:color="auto"/>
            <w:right w:val="none" w:sz="0" w:space="0" w:color="auto"/>
          </w:divBdr>
        </w:div>
        <w:div w:id="451679911">
          <w:marLeft w:val="0"/>
          <w:marRight w:val="0"/>
          <w:marTop w:val="0"/>
          <w:marBottom w:val="0"/>
          <w:divBdr>
            <w:top w:val="none" w:sz="0" w:space="0" w:color="auto"/>
            <w:left w:val="none" w:sz="0" w:space="0" w:color="auto"/>
            <w:bottom w:val="none" w:sz="0" w:space="0" w:color="auto"/>
            <w:right w:val="none" w:sz="0" w:space="0" w:color="auto"/>
          </w:divBdr>
        </w:div>
        <w:div w:id="178593675">
          <w:marLeft w:val="0"/>
          <w:marRight w:val="0"/>
          <w:marTop w:val="0"/>
          <w:marBottom w:val="0"/>
          <w:divBdr>
            <w:top w:val="none" w:sz="0" w:space="0" w:color="auto"/>
            <w:left w:val="none" w:sz="0" w:space="0" w:color="auto"/>
            <w:bottom w:val="none" w:sz="0" w:space="0" w:color="auto"/>
            <w:right w:val="none" w:sz="0" w:space="0" w:color="auto"/>
          </w:divBdr>
          <w:divsChild>
            <w:div w:id="1732191084">
              <w:marLeft w:val="0"/>
              <w:marRight w:val="0"/>
              <w:marTop w:val="0"/>
              <w:marBottom w:val="0"/>
              <w:divBdr>
                <w:top w:val="none" w:sz="0" w:space="0" w:color="auto"/>
                <w:left w:val="none" w:sz="0" w:space="0" w:color="auto"/>
                <w:bottom w:val="none" w:sz="0" w:space="0" w:color="auto"/>
                <w:right w:val="none" w:sz="0" w:space="0" w:color="auto"/>
              </w:divBdr>
              <w:divsChild>
                <w:div w:id="288587164">
                  <w:marLeft w:val="0"/>
                  <w:marRight w:val="0"/>
                  <w:marTop w:val="288"/>
                  <w:marBottom w:val="100"/>
                  <w:divBdr>
                    <w:top w:val="none" w:sz="0" w:space="0" w:color="auto"/>
                    <w:left w:val="none" w:sz="0" w:space="0" w:color="auto"/>
                    <w:bottom w:val="none" w:sz="0" w:space="0" w:color="auto"/>
                    <w:right w:val="none" w:sz="0" w:space="0" w:color="auto"/>
                  </w:divBdr>
                  <w:divsChild>
                    <w:div w:id="4597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138640">
      <w:bodyDiv w:val="1"/>
      <w:marLeft w:val="0"/>
      <w:marRight w:val="0"/>
      <w:marTop w:val="0"/>
      <w:marBottom w:val="0"/>
      <w:divBdr>
        <w:top w:val="none" w:sz="0" w:space="0" w:color="auto"/>
        <w:left w:val="none" w:sz="0" w:space="0" w:color="auto"/>
        <w:bottom w:val="none" w:sz="0" w:space="0" w:color="auto"/>
        <w:right w:val="none" w:sz="0" w:space="0" w:color="auto"/>
      </w:divBdr>
    </w:div>
    <w:div w:id="682366988">
      <w:bodyDiv w:val="1"/>
      <w:marLeft w:val="0"/>
      <w:marRight w:val="0"/>
      <w:marTop w:val="0"/>
      <w:marBottom w:val="0"/>
      <w:divBdr>
        <w:top w:val="none" w:sz="0" w:space="0" w:color="auto"/>
        <w:left w:val="none" w:sz="0" w:space="0" w:color="auto"/>
        <w:bottom w:val="none" w:sz="0" w:space="0" w:color="auto"/>
        <w:right w:val="none" w:sz="0" w:space="0" w:color="auto"/>
      </w:divBdr>
    </w:div>
    <w:div w:id="955406551">
      <w:bodyDiv w:val="1"/>
      <w:marLeft w:val="0"/>
      <w:marRight w:val="0"/>
      <w:marTop w:val="0"/>
      <w:marBottom w:val="0"/>
      <w:divBdr>
        <w:top w:val="none" w:sz="0" w:space="0" w:color="auto"/>
        <w:left w:val="none" w:sz="0" w:space="0" w:color="auto"/>
        <w:bottom w:val="none" w:sz="0" w:space="0" w:color="auto"/>
        <w:right w:val="none" w:sz="0" w:space="0" w:color="auto"/>
      </w:divBdr>
      <w:divsChild>
        <w:div w:id="1867671273">
          <w:marLeft w:val="0"/>
          <w:marRight w:val="0"/>
          <w:marTop w:val="0"/>
          <w:marBottom w:val="0"/>
          <w:divBdr>
            <w:top w:val="none" w:sz="0" w:space="0" w:color="auto"/>
            <w:left w:val="none" w:sz="0" w:space="0" w:color="auto"/>
            <w:bottom w:val="none" w:sz="0" w:space="0" w:color="auto"/>
            <w:right w:val="none" w:sz="0" w:space="0" w:color="auto"/>
          </w:divBdr>
          <w:divsChild>
            <w:div w:id="1844080211">
              <w:marLeft w:val="0"/>
              <w:marRight w:val="0"/>
              <w:marTop w:val="0"/>
              <w:marBottom w:val="0"/>
              <w:divBdr>
                <w:top w:val="none" w:sz="0" w:space="0" w:color="auto"/>
                <w:left w:val="none" w:sz="0" w:space="0" w:color="auto"/>
                <w:bottom w:val="none" w:sz="0" w:space="0" w:color="auto"/>
                <w:right w:val="none" w:sz="0" w:space="0" w:color="auto"/>
              </w:divBdr>
            </w:div>
            <w:div w:id="476149177">
              <w:marLeft w:val="0"/>
              <w:marRight w:val="0"/>
              <w:marTop w:val="0"/>
              <w:marBottom w:val="0"/>
              <w:divBdr>
                <w:top w:val="none" w:sz="0" w:space="0" w:color="auto"/>
                <w:left w:val="none" w:sz="0" w:space="0" w:color="auto"/>
                <w:bottom w:val="none" w:sz="0" w:space="0" w:color="auto"/>
                <w:right w:val="none" w:sz="0" w:space="0" w:color="auto"/>
              </w:divBdr>
            </w:div>
          </w:divsChild>
        </w:div>
        <w:div w:id="1123694080">
          <w:marLeft w:val="0"/>
          <w:marRight w:val="0"/>
          <w:marTop w:val="0"/>
          <w:marBottom w:val="0"/>
          <w:divBdr>
            <w:top w:val="none" w:sz="0" w:space="0" w:color="auto"/>
            <w:left w:val="none" w:sz="0" w:space="0" w:color="auto"/>
            <w:bottom w:val="none" w:sz="0" w:space="0" w:color="auto"/>
            <w:right w:val="none" w:sz="0" w:space="0" w:color="auto"/>
          </w:divBdr>
          <w:divsChild>
            <w:div w:id="510603827">
              <w:marLeft w:val="0"/>
              <w:marRight w:val="0"/>
              <w:marTop w:val="0"/>
              <w:marBottom w:val="0"/>
              <w:divBdr>
                <w:top w:val="none" w:sz="0" w:space="0" w:color="auto"/>
                <w:left w:val="none" w:sz="0" w:space="0" w:color="auto"/>
                <w:bottom w:val="none" w:sz="0" w:space="0" w:color="auto"/>
                <w:right w:val="none" w:sz="0" w:space="0" w:color="auto"/>
              </w:divBdr>
            </w:div>
            <w:div w:id="18901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6599">
      <w:bodyDiv w:val="1"/>
      <w:marLeft w:val="0"/>
      <w:marRight w:val="0"/>
      <w:marTop w:val="0"/>
      <w:marBottom w:val="0"/>
      <w:divBdr>
        <w:top w:val="none" w:sz="0" w:space="0" w:color="auto"/>
        <w:left w:val="none" w:sz="0" w:space="0" w:color="auto"/>
        <w:bottom w:val="none" w:sz="0" w:space="0" w:color="auto"/>
        <w:right w:val="none" w:sz="0" w:space="0" w:color="auto"/>
      </w:divBdr>
    </w:div>
    <w:div w:id="1994987067">
      <w:bodyDiv w:val="1"/>
      <w:marLeft w:val="0"/>
      <w:marRight w:val="0"/>
      <w:marTop w:val="0"/>
      <w:marBottom w:val="0"/>
      <w:divBdr>
        <w:top w:val="none" w:sz="0" w:space="0" w:color="auto"/>
        <w:left w:val="none" w:sz="0" w:space="0" w:color="auto"/>
        <w:bottom w:val="none" w:sz="0" w:space="0" w:color="auto"/>
        <w:right w:val="none" w:sz="0" w:space="0" w:color="auto"/>
      </w:divBdr>
      <w:divsChild>
        <w:div w:id="832985689">
          <w:marLeft w:val="0"/>
          <w:marRight w:val="0"/>
          <w:marTop w:val="75"/>
          <w:marBottom w:val="0"/>
          <w:divBdr>
            <w:top w:val="none" w:sz="0" w:space="0" w:color="auto"/>
            <w:left w:val="none" w:sz="0" w:space="0" w:color="auto"/>
            <w:bottom w:val="none" w:sz="0" w:space="0" w:color="auto"/>
            <w:right w:val="none" w:sz="0" w:space="0" w:color="auto"/>
          </w:divBdr>
        </w:div>
        <w:div w:id="870607866">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Maria Soledad</dc:creator>
  <cp:keywords/>
  <dc:description/>
  <cp:lastModifiedBy>Rcourville0</cp:lastModifiedBy>
  <cp:revision>2</cp:revision>
  <dcterms:created xsi:type="dcterms:W3CDTF">2020-04-23T20:54:00Z</dcterms:created>
  <dcterms:modified xsi:type="dcterms:W3CDTF">2020-04-23T20:54:00Z</dcterms:modified>
</cp:coreProperties>
</file>